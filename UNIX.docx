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A07" w:rsidRPr="0067016C" w:rsidRDefault="000D1A07" w:rsidP="00204D37">
      <w:pPr>
        <w:spacing w:before="120" w:after="144" w:line="240" w:lineRule="auto"/>
        <w:ind w:left="48" w:right="48"/>
        <w:jc w:val="both"/>
        <w:rPr>
          <w:rFonts w:ascii="Arial" w:eastAsia="Times New Roman" w:hAnsi="Arial" w:cs="Arial"/>
          <w:b/>
          <w:color w:val="000000"/>
          <w:sz w:val="32"/>
          <w:szCs w:val="24"/>
          <w:lang w:eastAsia="en-IN"/>
        </w:rPr>
      </w:pPr>
      <w:r w:rsidRPr="0067016C">
        <w:rPr>
          <w:rFonts w:ascii="Arial" w:eastAsia="Times New Roman" w:hAnsi="Arial" w:cs="Arial"/>
          <w:b/>
          <w:color w:val="000000"/>
          <w:sz w:val="32"/>
          <w:szCs w:val="24"/>
          <w:lang w:eastAsia="en-IN"/>
        </w:rPr>
        <w:t>Operating Sytem</w:t>
      </w:r>
    </w:p>
    <w:p w:rsidR="000D1A07" w:rsidRPr="000D1A07" w:rsidRDefault="000D1A07" w:rsidP="00204D37">
      <w:pPr>
        <w:spacing w:before="120" w:after="144" w:line="240" w:lineRule="auto"/>
        <w:ind w:left="48" w:right="48"/>
        <w:jc w:val="both"/>
        <w:rPr>
          <w:rFonts w:ascii="Arial" w:eastAsia="Times New Roman" w:hAnsi="Arial" w:cs="Arial"/>
          <w:b/>
          <w:color w:val="000000"/>
          <w:sz w:val="24"/>
          <w:szCs w:val="24"/>
          <w:lang w:eastAsia="en-IN"/>
        </w:rPr>
      </w:pPr>
    </w:p>
    <w:p w:rsidR="00204D37" w:rsidRPr="00204D37" w:rsidRDefault="00204D37" w:rsidP="00204D37">
      <w:pPr>
        <w:spacing w:before="120" w:after="144" w:line="240" w:lineRule="auto"/>
        <w:ind w:left="48" w:right="48"/>
        <w:jc w:val="both"/>
        <w:rPr>
          <w:rFonts w:ascii="Arial" w:eastAsia="Times New Roman" w:hAnsi="Arial" w:cs="Arial"/>
          <w:color w:val="000000"/>
          <w:sz w:val="24"/>
          <w:szCs w:val="24"/>
          <w:lang w:eastAsia="en-IN"/>
        </w:rPr>
      </w:pPr>
      <w:r w:rsidRPr="00204D37">
        <w:rPr>
          <w:rFonts w:ascii="Arial" w:eastAsia="Times New Roman" w:hAnsi="Arial" w:cs="Arial"/>
          <w:color w:val="000000"/>
          <w:sz w:val="24"/>
          <w:szCs w:val="24"/>
          <w:lang w:eastAsia="en-IN"/>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204D37" w:rsidRPr="00204D37" w:rsidRDefault="00204D37" w:rsidP="00204D37">
      <w:pPr>
        <w:spacing w:before="120" w:after="144" w:line="240" w:lineRule="auto"/>
        <w:ind w:left="48" w:right="48"/>
        <w:jc w:val="both"/>
        <w:rPr>
          <w:rFonts w:ascii="Arial" w:eastAsia="Times New Roman" w:hAnsi="Arial" w:cs="Arial"/>
          <w:color w:val="000000"/>
          <w:sz w:val="24"/>
          <w:szCs w:val="24"/>
          <w:lang w:eastAsia="en-IN"/>
        </w:rPr>
      </w:pPr>
      <w:r w:rsidRPr="00204D37">
        <w:rPr>
          <w:rFonts w:ascii="Arial" w:eastAsia="Times New Roman" w:hAnsi="Arial" w:cs="Arial"/>
          <w:color w:val="000000"/>
          <w:sz w:val="24"/>
          <w:szCs w:val="24"/>
          <w:lang w:eastAsia="en-IN"/>
        </w:rPr>
        <w:t>Some popular Operating Systems include Linux Operating System, Windows Operating System, VMS, OS/400, AIX, z/OS, etc.</w:t>
      </w:r>
    </w:p>
    <w:p w:rsidR="00204D37" w:rsidRPr="00204D37" w:rsidRDefault="00204D37" w:rsidP="00204D37">
      <w:pPr>
        <w:spacing w:before="100" w:beforeAutospacing="1" w:after="100" w:afterAutospacing="1" w:line="240" w:lineRule="auto"/>
        <w:outlineLvl w:val="1"/>
        <w:rPr>
          <w:rFonts w:ascii="Arial" w:eastAsia="Times New Roman" w:hAnsi="Arial" w:cs="Arial"/>
          <w:sz w:val="35"/>
          <w:szCs w:val="35"/>
          <w:lang w:eastAsia="en-IN"/>
        </w:rPr>
      </w:pPr>
      <w:r w:rsidRPr="00204D37">
        <w:rPr>
          <w:rFonts w:ascii="Arial" w:eastAsia="Times New Roman" w:hAnsi="Arial" w:cs="Arial"/>
          <w:sz w:val="35"/>
          <w:szCs w:val="35"/>
          <w:lang w:eastAsia="en-IN"/>
        </w:rPr>
        <w:t>Definition</w:t>
      </w:r>
    </w:p>
    <w:p w:rsidR="00204D37" w:rsidRPr="00204D37" w:rsidRDefault="00204D37" w:rsidP="00204D37">
      <w:pPr>
        <w:spacing w:before="120" w:after="144" w:line="240" w:lineRule="auto"/>
        <w:ind w:left="48" w:right="48"/>
        <w:jc w:val="both"/>
        <w:rPr>
          <w:rFonts w:ascii="Arial" w:eastAsia="Times New Roman" w:hAnsi="Arial" w:cs="Arial"/>
          <w:color w:val="000000"/>
          <w:sz w:val="24"/>
          <w:szCs w:val="24"/>
          <w:lang w:eastAsia="en-IN"/>
        </w:rPr>
      </w:pPr>
      <w:r w:rsidRPr="00204D37">
        <w:rPr>
          <w:rFonts w:ascii="Arial" w:eastAsia="Times New Roman" w:hAnsi="Arial" w:cs="Arial"/>
          <w:color w:val="000000"/>
          <w:sz w:val="24"/>
          <w:szCs w:val="24"/>
          <w:lang w:eastAsia="en-IN"/>
        </w:rPr>
        <w:t>An operating system is a program that acts as an interface between the user and the computer hardware and controls the execution of all kinds of programs.</w:t>
      </w:r>
    </w:p>
    <w:p w:rsidR="00204D37" w:rsidRPr="00204D37" w:rsidRDefault="00204D37" w:rsidP="00204D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267075" cy="3381375"/>
            <wp:effectExtent l="19050" t="0" r="9525" b="0"/>
            <wp:docPr id="27" name="Picture 27" descr="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ceptual view of an Operating System"/>
                    <pic:cNvPicPr>
                      <a:picLocks noChangeAspect="1" noChangeArrowheads="1"/>
                    </pic:cNvPicPr>
                  </pic:nvPicPr>
                  <pic:blipFill>
                    <a:blip r:embed="rId5"/>
                    <a:srcRect/>
                    <a:stretch>
                      <a:fillRect/>
                    </a:stretch>
                  </pic:blipFill>
                  <pic:spPr bwMode="auto">
                    <a:xfrm>
                      <a:off x="0" y="0"/>
                      <a:ext cx="3267075" cy="3381375"/>
                    </a:xfrm>
                    <a:prstGeom prst="rect">
                      <a:avLst/>
                    </a:prstGeom>
                    <a:noFill/>
                    <a:ln w="9525">
                      <a:noFill/>
                      <a:miter lim="800000"/>
                      <a:headEnd/>
                      <a:tailEnd/>
                    </a:ln>
                  </pic:spPr>
                </pic:pic>
              </a:graphicData>
            </a:graphic>
          </wp:inline>
        </w:drawing>
      </w:r>
    </w:p>
    <w:p w:rsidR="00204D37" w:rsidRPr="00204D37" w:rsidRDefault="00204D37" w:rsidP="00204D37">
      <w:pPr>
        <w:spacing w:before="120" w:after="144" w:line="240" w:lineRule="auto"/>
        <w:ind w:left="48" w:right="48"/>
        <w:jc w:val="both"/>
        <w:rPr>
          <w:rFonts w:ascii="Arial" w:eastAsia="Times New Roman" w:hAnsi="Arial" w:cs="Arial"/>
          <w:color w:val="000000"/>
          <w:sz w:val="24"/>
          <w:szCs w:val="24"/>
          <w:lang w:eastAsia="en-IN"/>
        </w:rPr>
      </w:pPr>
      <w:r w:rsidRPr="00204D37">
        <w:rPr>
          <w:rFonts w:ascii="Arial" w:eastAsia="Times New Roman" w:hAnsi="Arial" w:cs="Arial"/>
          <w:color w:val="000000"/>
          <w:sz w:val="24"/>
          <w:szCs w:val="24"/>
          <w:lang w:eastAsia="en-IN"/>
        </w:rPr>
        <w:t>Following are some of important functions of an operating System.</w:t>
      </w:r>
    </w:p>
    <w:p w:rsidR="00204D37" w:rsidRPr="00204D37" w:rsidRDefault="00204D37" w:rsidP="00204D37">
      <w:pPr>
        <w:numPr>
          <w:ilvl w:val="0"/>
          <w:numId w:val="27"/>
        </w:numPr>
        <w:spacing w:before="100" w:beforeAutospacing="1" w:after="75" w:line="240" w:lineRule="auto"/>
        <w:rPr>
          <w:rFonts w:ascii="Arial" w:eastAsia="Times New Roman" w:hAnsi="Arial" w:cs="Arial"/>
          <w:sz w:val="24"/>
          <w:szCs w:val="24"/>
          <w:lang w:eastAsia="en-IN"/>
        </w:rPr>
      </w:pPr>
      <w:r w:rsidRPr="00204D37">
        <w:rPr>
          <w:rFonts w:ascii="Arial" w:eastAsia="Times New Roman" w:hAnsi="Arial" w:cs="Arial"/>
          <w:sz w:val="24"/>
          <w:szCs w:val="24"/>
          <w:lang w:eastAsia="en-IN"/>
        </w:rPr>
        <w:t>Memory Management</w:t>
      </w:r>
    </w:p>
    <w:p w:rsidR="00204D37" w:rsidRPr="00204D37" w:rsidRDefault="00204D37" w:rsidP="00204D37">
      <w:pPr>
        <w:numPr>
          <w:ilvl w:val="0"/>
          <w:numId w:val="27"/>
        </w:numPr>
        <w:spacing w:before="100" w:beforeAutospacing="1" w:after="75" w:line="240" w:lineRule="auto"/>
        <w:rPr>
          <w:rFonts w:ascii="Arial" w:eastAsia="Times New Roman" w:hAnsi="Arial" w:cs="Arial"/>
          <w:sz w:val="24"/>
          <w:szCs w:val="24"/>
          <w:lang w:eastAsia="en-IN"/>
        </w:rPr>
      </w:pPr>
      <w:r w:rsidRPr="00204D37">
        <w:rPr>
          <w:rFonts w:ascii="Arial" w:eastAsia="Times New Roman" w:hAnsi="Arial" w:cs="Arial"/>
          <w:sz w:val="24"/>
          <w:szCs w:val="24"/>
          <w:lang w:eastAsia="en-IN"/>
        </w:rPr>
        <w:t>Processor Management</w:t>
      </w:r>
    </w:p>
    <w:p w:rsidR="00204D37" w:rsidRPr="00204D37" w:rsidRDefault="00204D37" w:rsidP="00204D37">
      <w:pPr>
        <w:numPr>
          <w:ilvl w:val="0"/>
          <w:numId w:val="27"/>
        </w:numPr>
        <w:spacing w:before="100" w:beforeAutospacing="1" w:after="75" w:line="240" w:lineRule="auto"/>
        <w:rPr>
          <w:rFonts w:ascii="Arial" w:eastAsia="Times New Roman" w:hAnsi="Arial" w:cs="Arial"/>
          <w:sz w:val="24"/>
          <w:szCs w:val="24"/>
          <w:lang w:eastAsia="en-IN"/>
        </w:rPr>
      </w:pPr>
      <w:r w:rsidRPr="00204D37">
        <w:rPr>
          <w:rFonts w:ascii="Arial" w:eastAsia="Times New Roman" w:hAnsi="Arial" w:cs="Arial"/>
          <w:sz w:val="24"/>
          <w:szCs w:val="24"/>
          <w:lang w:eastAsia="en-IN"/>
        </w:rPr>
        <w:t>Device Management</w:t>
      </w:r>
    </w:p>
    <w:p w:rsidR="00204D37" w:rsidRPr="00204D37" w:rsidRDefault="00204D37" w:rsidP="00204D37">
      <w:pPr>
        <w:numPr>
          <w:ilvl w:val="0"/>
          <w:numId w:val="27"/>
        </w:numPr>
        <w:spacing w:before="100" w:beforeAutospacing="1" w:after="75" w:line="240" w:lineRule="auto"/>
        <w:rPr>
          <w:rFonts w:ascii="Arial" w:eastAsia="Times New Roman" w:hAnsi="Arial" w:cs="Arial"/>
          <w:sz w:val="24"/>
          <w:szCs w:val="24"/>
          <w:lang w:eastAsia="en-IN"/>
        </w:rPr>
      </w:pPr>
      <w:r w:rsidRPr="00204D37">
        <w:rPr>
          <w:rFonts w:ascii="Arial" w:eastAsia="Times New Roman" w:hAnsi="Arial" w:cs="Arial"/>
          <w:sz w:val="24"/>
          <w:szCs w:val="24"/>
          <w:lang w:eastAsia="en-IN"/>
        </w:rPr>
        <w:t>File Management</w:t>
      </w:r>
    </w:p>
    <w:p w:rsidR="00204D37" w:rsidRPr="00204D37" w:rsidRDefault="00204D37" w:rsidP="00204D37">
      <w:pPr>
        <w:numPr>
          <w:ilvl w:val="0"/>
          <w:numId w:val="27"/>
        </w:numPr>
        <w:spacing w:before="100" w:beforeAutospacing="1" w:after="75" w:line="240" w:lineRule="auto"/>
        <w:rPr>
          <w:rFonts w:ascii="Arial" w:eastAsia="Times New Roman" w:hAnsi="Arial" w:cs="Arial"/>
          <w:sz w:val="24"/>
          <w:szCs w:val="24"/>
          <w:lang w:eastAsia="en-IN"/>
        </w:rPr>
      </w:pPr>
      <w:r w:rsidRPr="00204D37">
        <w:rPr>
          <w:rFonts w:ascii="Arial" w:eastAsia="Times New Roman" w:hAnsi="Arial" w:cs="Arial"/>
          <w:sz w:val="24"/>
          <w:szCs w:val="24"/>
          <w:lang w:eastAsia="en-IN"/>
        </w:rPr>
        <w:t>Security</w:t>
      </w:r>
    </w:p>
    <w:p w:rsidR="00204D37" w:rsidRPr="00204D37" w:rsidRDefault="00204D37" w:rsidP="00204D37">
      <w:pPr>
        <w:numPr>
          <w:ilvl w:val="0"/>
          <w:numId w:val="27"/>
        </w:numPr>
        <w:spacing w:before="100" w:beforeAutospacing="1" w:after="75" w:line="240" w:lineRule="auto"/>
        <w:rPr>
          <w:rFonts w:ascii="Arial" w:eastAsia="Times New Roman" w:hAnsi="Arial" w:cs="Arial"/>
          <w:sz w:val="24"/>
          <w:szCs w:val="24"/>
          <w:lang w:eastAsia="en-IN"/>
        </w:rPr>
      </w:pPr>
      <w:r w:rsidRPr="00204D37">
        <w:rPr>
          <w:rFonts w:ascii="Arial" w:eastAsia="Times New Roman" w:hAnsi="Arial" w:cs="Arial"/>
          <w:sz w:val="24"/>
          <w:szCs w:val="24"/>
          <w:lang w:eastAsia="en-IN"/>
        </w:rPr>
        <w:t>Control over system performance</w:t>
      </w:r>
    </w:p>
    <w:p w:rsidR="00204D37" w:rsidRPr="00204D37" w:rsidRDefault="00204D37" w:rsidP="00204D37">
      <w:pPr>
        <w:numPr>
          <w:ilvl w:val="0"/>
          <w:numId w:val="27"/>
        </w:numPr>
        <w:spacing w:before="100" w:beforeAutospacing="1" w:after="75" w:line="240" w:lineRule="auto"/>
        <w:rPr>
          <w:rFonts w:ascii="Arial" w:eastAsia="Times New Roman" w:hAnsi="Arial" w:cs="Arial"/>
          <w:sz w:val="24"/>
          <w:szCs w:val="24"/>
          <w:lang w:eastAsia="en-IN"/>
        </w:rPr>
      </w:pPr>
      <w:r w:rsidRPr="00204D37">
        <w:rPr>
          <w:rFonts w:ascii="Arial" w:eastAsia="Times New Roman" w:hAnsi="Arial" w:cs="Arial"/>
          <w:sz w:val="24"/>
          <w:szCs w:val="24"/>
          <w:lang w:eastAsia="en-IN"/>
        </w:rPr>
        <w:t>Job accounting</w:t>
      </w:r>
    </w:p>
    <w:p w:rsidR="00204D37" w:rsidRPr="00204D37" w:rsidRDefault="00204D37" w:rsidP="00204D37">
      <w:pPr>
        <w:numPr>
          <w:ilvl w:val="0"/>
          <w:numId w:val="27"/>
        </w:numPr>
        <w:spacing w:before="100" w:beforeAutospacing="1" w:after="75" w:line="240" w:lineRule="auto"/>
        <w:rPr>
          <w:rFonts w:ascii="Arial" w:eastAsia="Times New Roman" w:hAnsi="Arial" w:cs="Arial"/>
          <w:sz w:val="24"/>
          <w:szCs w:val="24"/>
          <w:lang w:eastAsia="en-IN"/>
        </w:rPr>
      </w:pPr>
      <w:r w:rsidRPr="00204D37">
        <w:rPr>
          <w:rFonts w:ascii="Arial" w:eastAsia="Times New Roman" w:hAnsi="Arial" w:cs="Arial"/>
          <w:sz w:val="24"/>
          <w:szCs w:val="24"/>
          <w:lang w:eastAsia="en-IN"/>
        </w:rPr>
        <w:t>Error detecting aids</w:t>
      </w:r>
    </w:p>
    <w:p w:rsidR="00204D37" w:rsidRDefault="00204D37" w:rsidP="00204D37">
      <w:pPr>
        <w:numPr>
          <w:ilvl w:val="0"/>
          <w:numId w:val="27"/>
        </w:numPr>
        <w:spacing w:before="100" w:beforeAutospacing="1" w:after="75" w:line="240" w:lineRule="auto"/>
        <w:rPr>
          <w:rFonts w:ascii="Arial" w:eastAsia="Times New Roman" w:hAnsi="Arial" w:cs="Arial"/>
          <w:sz w:val="24"/>
          <w:szCs w:val="24"/>
          <w:lang w:eastAsia="en-IN"/>
        </w:rPr>
      </w:pPr>
      <w:r w:rsidRPr="00204D37">
        <w:rPr>
          <w:rFonts w:ascii="Arial" w:eastAsia="Times New Roman" w:hAnsi="Arial" w:cs="Arial"/>
          <w:sz w:val="24"/>
          <w:szCs w:val="24"/>
          <w:lang w:eastAsia="en-IN"/>
        </w:rPr>
        <w:t>Coordination between other software and users</w:t>
      </w:r>
    </w:p>
    <w:p w:rsidR="00204D37" w:rsidRPr="00204D37" w:rsidRDefault="00204D37" w:rsidP="00915E7E">
      <w:pPr>
        <w:spacing w:before="100" w:beforeAutospacing="1" w:after="75" w:line="240" w:lineRule="auto"/>
        <w:ind w:left="720"/>
        <w:rPr>
          <w:rFonts w:ascii="Arial" w:eastAsia="Times New Roman" w:hAnsi="Arial" w:cs="Arial"/>
          <w:sz w:val="24"/>
          <w:szCs w:val="24"/>
          <w:lang w:eastAsia="en-IN"/>
        </w:rPr>
      </w:pPr>
    </w:p>
    <w:p w:rsidR="00204D37" w:rsidRDefault="00204D37" w:rsidP="00204D37">
      <w:pPr>
        <w:pStyle w:val="Heading1"/>
        <w:spacing w:before="144" w:after="120"/>
        <w:rPr>
          <w:rFonts w:ascii="Helvetica" w:hAnsi="Helvetica" w:cs="Helvetica"/>
          <w:b w:val="0"/>
          <w:bCs w:val="0"/>
          <w:color w:val="333333"/>
          <w:sz w:val="57"/>
          <w:szCs w:val="57"/>
        </w:rPr>
      </w:pPr>
      <w:r>
        <w:rPr>
          <w:rFonts w:ascii="Helvetica" w:hAnsi="Helvetica" w:cs="Helvetica"/>
          <w:b w:val="0"/>
          <w:bCs w:val="0"/>
          <w:color w:val="333333"/>
          <w:sz w:val="57"/>
          <w:szCs w:val="57"/>
        </w:rPr>
        <w:t>Types of Operating Systems</w:t>
      </w:r>
    </w:p>
    <w:p w:rsidR="00204D37" w:rsidRDefault="00204D37" w:rsidP="00204D37">
      <w:pPr>
        <w:pStyle w:val="NormalWeb"/>
        <w:spacing w:before="0" w:beforeAutospacing="0" w:after="150" w:afterAutospacing="0"/>
        <w:rPr>
          <w:ins w:id="0" w:author="Unknown"/>
          <w:rFonts w:ascii="Arial" w:hAnsi="Arial" w:cs="Arial"/>
          <w:color w:val="333333"/>
        </w:rPr>
      </w:pPr>
      <w:ins w:id="1" w:author="Unknown">
        <w:r>
          <w:rPr>
            <w:rFonts w:ascii="Arial" w:hAnsi="Arial" w:cs="Arial"/>
            <w:color w:val="333333"/>
          </w:rPr>
          <w:t>Following are some of the most widely used types of Operating system.</w:t>
        </w:r>
      </w:ins>
    </w:p>
    <w:p w:rsidR="00204D37" w:rsidRDefault="00204D37" w:rsidP="00204D37">
      <w:pPr>
        <w:numPr>
          <w:ilvl w:val="0"/>
          <w:numId w:val="17"/>
        </w:numPr>
        <w:spacing w:before="100" w:beforeAutospacing="1" w:after="100" w:afterAutospacing="1" w:line="450" w:lineRule="atLeast"/>
        <w:rPr>
          <w:ins w:id="2" w:author="Unknown"/>
          <w:rFonts w:ascii="Arial" w:hAnsi="Arial" w:cs="Arial"/>
          <w:color w:val="333333"/>
        </w:rPr>
      </w:pPr>
      <w:ins w:id="3" w:author="Unknown">
        <w:r>
          <w:rPr>
            <w:rFonts w:ascii="Arial" w:hAnsi="Arial" w:cs="Arial"/>
            <w:color w:val="333333"/>
          </w:rPr>
          <w:t>Simple Batch System</w:t>
        </w:r>
      </w:ins>
    </w:p>
    <w:p w:rsidR="00204D37" w:rsidRDefault="00204D37" w:rsidP="00204D37">
      <w:pPr>
        <w:numPr>
          <w:ilvl w:val="0"/>
          <w:numId w:val="17"/>
        </w:numPr>
        <w:spacing w:before="100" w:beforeAutospacing="1" w:after="100" w:afterAutospacing="1" w:line="450" w:lineRule="atLeast"/>
        <w:rPr>
          <w:ins w:id="4" w:author="Unknown"/>
          <w:rFonts w:ascii="Arial" w:hAnsi="Arial" w:cs="Arial"/>
          <w:color w:val="333333"/>
        </w:rPr>
      </w:pPr>
      <w:ins w:id="5" w:author="Unknown">
        <w:r>
          <w:rPr>
            <w:rFonts w:ascii="Arial" w:hAnsi="Arial" w:cs="Arial"/>
            <w:color w:val="333333"/>
          </w:rPr>
          <w:t>Multiprogramming Batch System</w:t>
        </w:r>
      </w:ins>
    </w:p>
    <w:p w:rsidR="00204D37" w:rsidRDefault="00204D37" w:rsidP="00204D37">
      <w:pPr>
        <w:numPr>
          <w:ilvl w:val="0"/>
          <w:numId w:val="17"/>
        </w:numPr>
        <w:spacing w:before="100" w:beforeAutospacing="1" w:after="100" w:afterAutospacing="1" w:line="450" w:lineRule="atLeast"/>
        <w:rPr>
          <w:ins w:id="6" w:author="Unknown"/>
          <w:rFonts w:ascii="Arial" w:hAnsi="Arial" w:cs="Arial"/>
          <w:color w:val="333333"/>
        </w:rPr>
      </w:pPr>
      <w:ins w:id="7" w:author="Unknown">
        <w:r>
          <w:rPr>
            <w:rFonts w:ascii="Arial" w:hAnsi="Arial" w:cs="Arial"/>
            <w:color w:val="333333"/>
          </w:rPr>
          <w:t>Multiprocessor System</w:t>
        </w:r>
      </w:ins>
    </w:p>
    <w:p w:rsidR="00204D37" w:rsidRDefault="00204D37" w:rsidP="00204D37">
      <w:pPr>
        <w:numPr>
          <w:ilvl w:val="0"/>
          <w:numId w:val="17"/>
        </w:numPr>
        <w:spacing w:before="100" w:beforeAutospacing="1" w:after="100" w:afterAutospacing="1" w:line="450" w:lineRule="atLeast"/>
        <w:rPr>
          <w:ins w:id="8" w:author="Unknown"/>
          <w:rFonts w:ascii="Arial" w:hAnsi="Arial" w:cs="Arial"/>
          <w:color w:val="333333"/>
        </w:rPr>
      </w:pPr>
      <w:ins w:id="9" w:author="Unknown">
        <w:r>
          <w:rPr>
            <w:rFonts w:ascii="Arial" w:hAnsi="Arial" w:cs="Arial"/>
            <w:color w:val="333333"/>
          </w:rPr>
          <w:t>Desktop System</w:t>
        </w:r>
      </w:ins>
    </w:p>
    <w:p w:rsidR="00204D37" w:rsidRDefault="00204D37" w:rsidP="00204D37">
      <w:pPr>
        <w:numPr>
          <w:ilvl w:val="0"/>
          <w:numId w:val="17"/>
        </w:numPr>
        <w:spacing w:before="100" w:beforeAutospacing="1" w:after="100" w:afterAutospacing="1" w:line="450" w:lineRule="atLeast"/>
        <w:rPr>
          <w:ins w:id="10" w:author="Unknown"/>
          <w:rFonts w:ascii="Arial" w:hAnsi="Arial" w:cs="Arial"/>
          <w:color w:val="333333"/>
        </w:rPr>
      </w:pPr>
      <w:ins w:id="11" w:author="Unknown">
        <w:r>
          <w:rPr>
            <w:rFonts w:ascii="Arial" w:hAnsi="Arial" w:cs="Arial"/>
            <w:color w:val="333333"/>
          </w:rPr>
          <w:t>Distributed Operating System</w:t>
        </w:r>
      </w:ins>
    </w:p>
    <w:p w:rsidR="00204D37" w:rsidRDefault="00204D37" w:rsidP="00204D37">
      <w:pPr>
        <w:numPr>
          <w:ilvl w:val="0"/>
          <w:numId w:val="17"/>
        </w:numPr>
        <w:spacing w:before="100" w:beforeAutospacing="1" w:after="100" w:afterAutospacing="1" w:line="450" w:lineRule="atLeast"/>
        <w:rPr>
          <w:ins w:id="12" w:author="Unknown"/>
          <w:rFonts w:ascii="Arial" w:hAnsi="Arial" w:cs="Arial"/>
          <w:color w:val="333333"/>
        </w:rPr>
      </w:pPr>
      <w:ins w:id="13" w:author="Unknown">
        <w:r>
          <w:rPr>
            <w:rFonts w:ascii="Arial" w:hAnsi="Arial" w:cs="Arial"/>
            <w:color w:val="333333"/>
          </w:rPr>
          <w:t>Clustered System</w:t>
        </w:r>
      </w:ins>
    </w:p>
    <w:p w:rsidR="00204D37" w:rsidRDefault="00204D37" w:rsidP="00204D37">
      <w:pPr>
        <w:numPr>
          <w:ilvl w:val="0"/>
          <w:numId w:val="17"/>
        </w:numPr>
        <w:spacing w:before="100" w:beforeAutospacing="1" w:after="100" w:afterAutospacing="1" w:line="450" w:lineRule="atLeast"/>
        <w:rPr>
          <w:ins w:id="14" w:author="Unknown"/>
          <w:rFonts w:ascii="Arial" w:hAnsi="Arial" w:cs="Arial"/>
          <w:color w:val="333333"/>
        </w:rPr>
      </w:pPr>
      <w:ins w:id="15" w:author="Unknown">
        <w:r>
          <w:rPr>
            <w:rFonts w:ascii="Arial" w:hAnsi="Arial" w:cs="Arial"/>
            <w:color w:val="333333"/>
          </w:rPr>
          <w:t>Realtime Operating System</w:t>
        </w:r>
      </w:ins>
    </w:p>
    <w:p w:rsidR="00204D37" w:rsidRDefault="00204D37" w:rsidP="00204D37">
      <w:pPr>
        <w:numPr>
          <w:ilvl w:val="0"/>
          <w:numId w:val="17"/>
        </w:numPr>
        <w:spacing w:before="100" w:beforeAutospacing="1" w:after="100" w:afterAutospacing="1" w:line="450" w:lineRule="atLeast"/>
        <w:rPr>
          <w:ins w:id="16" w:author="Unknown"/>
          <w:rFonts w:ascii="Arial" w:hAnsi="Arial" w:cs="Arial"/>
          <w:color w:val="333333"/>
        </w:rPr>
      </w:pPr>
      <w:ins w:id="17" w:author="Unknown">
        <w:r>
          <w:rPr>
            <w:rFonts w:ascii="Arial" w:hAnsi="Arial" w:cs="Arial"/>
            <w:color w:val="333333"/>
          </w:rPr>
          <w:t>Handheld System</w:t>
        </w:r>
      </w:ins>
    </w:p>
    <w:p w:rsidR="00204D37" w:rsidRDefault="00204D37" w:rsidP="00204D37">
      <w:pPr>
        <w:spacing w:before="300" w:after="300" w:line="240" w:lineRule="auto"/>
        <w:rPr>
          <w:ins w:id="18" w:author="Unknown"/>
          <w:rFonts w:ascii="Times New Roman" w:hAnsi="Times New Roman" w:cs="Times New Roman"/>
        </w:rPr>
      </w:pPr>
      <w:ins w:id="19" w:author="Unknown">
        <w:r>
          <w:pict>
            <v:rect id="_x0000_i1025" style="width:0;height:0" o:hralign="center" o:hrstd="t" o:hrnoshade="t" o:hr="t" fillcolor="#333" stroked="f"/>
          </w:pict>
        </w:r>
      </w:ins>
    </w:p>
    <w:p w:rsidR="00204D37" w:rsidRDefault="00204D37" w:rsidP="00204D37">
      <w:pPr>
        <w:pStyle w:val="Heading2"/>
        <w:spacing w:before="240" w:beforeAutospacing="0" w:after="144" w:afterAutospacing="0"/>
        <w:rPr>
          <w:ins w:id="20" w:author="Unknown"/>
          <w:rFonts w:ascii="Helvetica" w:hAnsi="Helvetica" w:cs="Helvetica"/>
          <w:b w:val="0"/>
          <w:bCs w:val="0"/>
          <w:color w:val="333333"/>
          <w:sz w:val="45"/>
          <w:szCs w:val="45"/>
        </w:rPr>
      </w:pPr>
      <w:ins w:id="21" w:author="Unknown">
        <w:r>
          <w:rPr>
            <w:rFonts w:ascii="Helvetica" w:hAnsi="Helvetica" w:cs="Helvetica"/>
            <w:b w:val="0"/>
            <w:bCs w:val="0"/>
            <w:color w:val="333333"/>
            <w:sz w:val="45"/>
            <w:szCs w:val="45"/>
          </w:rPr>
          <w:t>Simple Batch Systems</w:t>
        </w:r>
      </w:ins>
    </w:p>
    <w:p w:rsidR="00204D37" w:rsidRDefault="00204D37" w:rsidP="00204D37">
      <w:pPr>
        <w:numPr>
          <w:ilvl w:val="0"/>
          <w:numId w:val="18"/>
        </w:numPr>
        <w:spacing w:before="100" w:beforeAutospacing="1" w:after="100" w:afterAutospacing="1" w:line="450" w:lineRule="atLeast"/>
        <w:rPr>
          <w:ins w:id="22" w:author="Unknown"/>
          <w:rFonts w:ascii="Arial" w:hAnsi="Arial" w:cs="Arial"/>
          <w:color w:val="333333"/>
          <w:sz w:val="24"/>
          <w:szCs w:val="24"/>
        </w:rPr>
      </w:pPr>
      <w:ins w:id="23" w:author="Unknown">
        <w:r>
          <w:rPr>
            <w:rFonts w:ascii="Arial" w:hAnsi="Arial" w:cs="Arial"/>
            <w:color w:val="333333"/>
          </w:rPr>
          <w:t>In this type of system, there is </w:t>
        </w:r>
        <w:r>
          <w:rPr>
            <w:rFonts w:ascii="Arial" w:hAnsi="Arial" w:cs="Arial"/>
            <w:b/>
            <w:bCs/>
            <w:color w:val="333333"/>
          </w:rPr>
          <w:t>no direct interaction between user and the computer</w:t>
        </w:r>
        <w:r>
          <w:rPr>
            <w:rFonts w:ascii="Arial" w:hAnsi="Arial" w:cs="Arial"/>
            <w:color w:val="333333"/>
          </w:rPr>
          <w:t>.</w:t>
        </w:r>
      </w:ins>
    </w:p>
    <w:p w:rsidR="00204D37" w:rsidRDefault="00204D37" w:rsidP="00204D37">
      <w:pPr>
        <w:numPr>
          <w:ilvl w:val="0"/>
          <w:numId w:val="18"/>
        </w:numPr>
        <w:spacing w:before="100" w:beforeAutospacing="1" w:after="100" w:afterAutospacing="1" w:line="450" w:lineRule="atLeast"/>
        <w:rPr>
          <w:ins w:id="24" w:author="Unknown"/>
          <w:rFonts w:ascii="Arial" w:hAnsi="Arial" w:cs="Arial"/>
          <w:color w:val="333333"/>
        </w:rPr>
      </w:pPr>
      <w:ins w:id="25" w:author="Unknown">
        <w:r>
          <w:rPr>
            <w:rFonts w:ascii="Arial" w:hAnsi="Arial" w:cs="Arial"/>
            <w:color w:val="333333"/>
          </w:rPr>
          <w:t>The user has to submit a job (written on cards or tape) to a computer operator.</w:t>
        </w:r>
      </w:ins>
    </w:p>
    <w:p w:rsidR="00204D37" w:rsidRDefault="00204D37" w:rsidP="00204D37">
      <w:pPr>
        <w:numPr>
          <w:ilvl w:val="0"/>
          <w:numId w:val="18"/>
        </w:numPr>
        <w:spacing w:before="100" w:beforeAutospacing="1" w:after="100" w:afterAutospacing="1" w:line="450" w:lineRule="atLeast"/>
        <w:rPr>
          <w:ins w:id="26" w:author="Unknown"/>
          <w:rFonts w:ascii="Arial" w:hAnsi="Arial" w:cs="Arial"/>
          <w:color w:val="333333"/>
        </w:rPr>
      </w:pPr>
      <w:ins w:id="27" w:author="Unknown">
        <w:r>
          <w:rPr>
            <w:rFonts w:ascii="Arial" w:hAnsi="Arial" w:cs="Arial"/>
            <w:color w:val="333333"/>
          </w:rPr>
          <w:t>Then computer operator places a batch of several jobs on an input device.</w:t>
        </w:r>
      </w:ins>
    </w:p>
    <w:p w:rsidR="00204D37" w:rsidRDefault="00204D37" w:rsidP="00204D37">
      <w:pPr>
        <w:numPr>
          <w:ilvl w:val="0"/>
          <w:numId w:val="18"/>
        </w:numPr>
        <w:spacing w:before="100" w:beforeAutospacing="1" w:after="100" w:afterAutospacing="1" w:line="450" w:lineRule="atLeast"/>
        <w:rPr>
          <w:ins w:id="28" w:author="Unknown"/>
          <w:rFonts w:ascii="Arial" w:hAnsi="Arial" w:cs="Arial"/>
          <w:color w:val="333333"/>
        </w:rPr>
      </w:pPr>
      <w:ins w:id="29" w:author="Unknown">
        <w:r>
          <w:rPr>
            <w:rFonts w:ascii="Arial" w:hAnsi="Arial" w:cs="Arial"/>
            <w:color w:val="333333"/>
          </w:rPr>
          <w:t>Jobs are batched together by type of languages and requirement.</w:t>
        </w:r>
      </w:ins>
    </w:p>
    <w:p w:rsidR="00204D37" w:rsidRDefault="00204D37" w:rsidP="00204D37">
      <w:pPr>
        <w:numPr>
          <w:ilvl w:val="0"/>
          <w:numId w:val="18"/>
        </w:numPr>
        <w:spacing w:before="100" w:beforeAutospacing="1" w:after="100" w:afterAutospacing="1" w:line="450" w:lineRule="atLeast"/>
        <w:rPr>
          <w:ins w:id="30" w:author="Unknown"/>
          <w:rFonts w:ascii="Arial" w:hAnsi="Arial" w:cs="Arial"/>
          <w:color w:val="333333"/>
        </w:rPr>
      </w:pPr>
      <w:ins w:id="31" w:author="Unknown">
        <w:r>
          <w:rPr>
            <w:rFonts w:ascii="Arial" w:hAnsi="Arial" w:cs="Arial"/>
            <w:color w:val="333333"/>
          </w:rPr>
          <w:t>Then a special program, the monitor, manages the execution of each program in the batch.</w:t>
        </w:r>
      </w:ins>
    </w:p>
    <w:p w:rsidR="00204D37" w:rsidRDefault="00204D37" w:rsidP="00204D37">
      <w:pPr>
        <w:numPr>
          <w:ilvl w:val="0"/>
          <w:numId w:val="18"/>
        </w:numPr>
        <w:spacing w:before="100" w:beforeAutospacing="1" w:after="100" w:afterAutospacing="1" w:line="450" w:lineRule="atLeast"/>
        <w:rPr>
          <w:ins w:id="32" w:author="Unknown"/>
          <w:rFonts w:ascii="Arial" w:hAnsi="Arial" w:cs="Arial"/>
          <w:color w:val="333333"/>
        </w:rPr>
      </w:pPr>
      <w:ins w:id="33" w:author="Unknown">
        <w:r>
          <w:rPr>
            <w:rFonts w:ascii="Arial" w:hAnsi="Arial" w:cs="Arial"/>
            <w:color w:val="333333"/>
          </w:rPr>
          <w:t>The monitor is always in the main memory and available for execution.</w:t>
        </w:r>
      </w:ins>
    </w:p>
    <w:p w:rsidR="00204D37" w:rsidRDefault="00204D37" w:rsidP="00204D37">
      <w:pPr>
        <w:spacing w:after="0" w:line="240" w:lineRule="auto"/>
        <w:rPr>
          <w:ins w:id="34" w:author="Unknown"/>
          <w:rFonts w:ascii="Times New Roman" w:hAnsi="Times New Roman" w:cs="Times New Roman"/>
        </w:rPr>
      </w:pPr>
      <w:ins w:id="35" w:author="Unknown">
        <w:r>
          <w:rPr>
            <w:rFonts w:ascii="Arial" w:hAnsi="Arial" w:cs="Arial"/>
            <w:color w:val="333333"/>
          </w:rPr>
          <w:br/>
        </w:r>
      </w:ins>
    </w:p>
    <w:p w:rsidR="00204D37" w:rsidRDefault="00204D37" w:rsidP="00204D37">
      <w:pPr>
        <w:pStyle w:val="Heading4"/>
        <w:spacing w:before="150" w:after="150"/>
        <w:rPr>
          <w:ins w:id="36" w:author="Unknown"/>
          <w:rFonts w:ascii="Helvetica" w:hAnsi="Helvetica" w:cs="Helvetica"/>
          <w:b w:val="0"/>
          <w:bCs w:val="0"/>
          <w:color w:val="333333"/>
          <w:sz w:val="27"/>
          <w:szCs w:val="27"/>
        </w:rPr>
      </w:pPr>
      <w:ins w:id="37" w:author="Unknown">
        <w:r>
          <w:rPr>
            <w:rFonts w:ascii="Helvetica" w:hAnsi="Helvetica" w:cs="Helvetica"/>
            <w:b w:val="0"/>
            <w:bCs w:val="0"/>
            <w:color w:val="333333"/>
            <w:sz w:val="27"/>
            <w:szCs w:val="27"/>
          </w:rPr>
          <w:t>Advantages of Simple Batch Systems</w:t>
        </w:r>
      </w:ins>
    </w:p>
    <w:p w:rsidR="00204D37" w:rsidRDefault="00204D37" w:rsidP="00204D37">
      <w:pPr>
        <w:numPr>
          <w:ilvl w:val="0"/>
          <w:numId w:val="19"/>
        </w:numPr>
        <w:spacing w:before="100" w:beforeAutospacing="1" w:after="100" w:afterAutospacing="1" w:line="450" w:lineRule="atLeast"/>
        <w:rPr>
          <w:ins w:id="38" w:author="Unknown"/>
          <w:rFonts w:ascii="Arial" w:hAnsi="Arial" w:cs="Arial"/>
          <w:color w:val="333333"/>
          <w:sz w:val="24"/>
          <w:szCs w:val="24"/>
        </w:rPr>
      </w:pPr>
      <w:ins w:id="39" w:author="Unknown">
        <w:r>
          <w:rPr>
            <w:rFonts w:ascii="Arial" w:hAnsi="Arial" w:cs="Arial"/>
            <w:color w:val="333333"/>
          </w:rPr>
          <w:t>No interaction between user and computer.</w:t>
        </w:r>
      </w:ins>
    </w:p>
    <w:p w:rsidR="00204D37" w:rsidRDefault="00204D37" w:rsidP="00204D37">
      <w:pPr>
        <w:numPr>
          <w:ilvl w:val="0"/>
          <w:numId w:val="19"/>
        </w:numPr>
        <w:spacing w:before="100" w:beforeAutospacing="1" w:after="100" w:afterAutospacing="1" w:line="450" w:lineRule="atLeast"/>
        <w:rPr>
          <w:ins w:id="40" w:author="Unknown"/>
          <w:rFonts w:ascii="Arial" w:hAnsi="Arial" w:cs="Arial"/>
          <w:color w:val="333333"/>
        </w:rPr>
      </w:pPr>
      <w:ins w:id="41" w:author="Unknown">
        <w:r>
          <w:rPr>
            <w:rFonts w:ascii="Arial" w:hAnsi="Arial" w:cs="Arial"/>
            <w:color w:val="333333"/>
          </w:rPr>
          <w:t>No mechanism to prioritise the processes.</w:t>
        </w:r>
      </w:ins>
    </w:p>
    <w:p w:rsidR="00204D37" w:rsidRDefault="00204D37" w:rsidP="00204D37">
      <w:pPr>
        <w:pStyle w:val="center"/>
        <w:spacing w:before="0" w:beforeAutospacing="0" w:after="150" w:afterAutospacing="0"/>
        <w:rPr>
          <w:ins w:id="42" w:author="Unknown"/>
          <w:rFonts w:ascii="Arial" w:hAnsi="Arial" w:cs="Arial"/>
          <w:color w:val="333333"/>
        </w:rPr>
      </w:pPr>
      <w:r>
        <w:rPr>
          <w:rFonts w:ascii="Arial" w:hAnsi="Arial" w:cs="Arial"/>
          <w:noProof/>
          <w:color w:val="333333"/>
        </w:rPr>
        <w:lastRenderedPageBreak/>
        <w:drawing>
          <wp:inline distT="0" distB="0" distL="0" distR="0">
            <wp:extent cx="1362075" cy="2705100"/>
            <wp:effectExtent l="19050" t="0" r="9525" b="0"/>
            <wp:docPr id="2" name="Picture 2" descr="Simple Batc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Batch Systems"/>
                    <pic:cNvPicPr>
                      <a:picLocks noChangeAspect="1" noChangeArrowheads="1"/>
                    </pic:cNvPicPr>
                  </pic:nvPicPr>
                  <pic:blipFill>
                    <a:blip r:embed="rId6"/>
                    <a:srcRect/>
                    <a:stretch>
                      <a:fillRect/>
                    </a:stretch>
                  </pic:blipFill>
                  <pic:spPr bwMode="auto">
                    <a:xfrm>
                      <a:off x="0" y="0"/>
                      <a:ext cx="1362075" cy="2705100"/>
                    </a:xfrm>
                    <a:prstGeom prst="rect">
                      <a:avLst/>
                    </a:prstGeom>
                    <a:noFill/>
                    <a:ln w="9525">
                      <a:noFill/>
                      <a:miter lim="800000"/>
                      <a:headEnd/>
                      <a:tailEnd/>
                    </a:ln>
                  </pic:spPr>
                </pic:pic>
              </a:graphicData>
            </a:graphic>
          </wp:inline>
        </w:drawing>
      </w:r>
    </w:p>
    <w:p w:rsidR="00204D37" w:rsidRDefault="00204D37" w:rsidP="00204D37">
      <w:pPr>
        <w:spacing w:before="300" w:after="300"/>
        <w:rPr>
          <w:ins w:id="43" w:author="Unknown"/>
          <w:rFonts w:ascii="Times New Roman" w:hAnsi="Times New Roman" w:cs="Times New Roman"/>
        </w:rPr>
      </w:pPr>
      <w:ins w:id="44" w:author="Unknown">
        <w:r>
          <w:pict>
            <v:rect id="_x0000_i1026" style="width:0;height:0" o:hralign="center" o:hrstd="t" o:hrnoshade="t" o:hr="t" fillcolor="#333" stroked="f"/>
          </w:pict>
        </w:r>
      </w:ins>
    </w:p>
    <w:p w:rsidR="00204D37" w:rsidRDefault="00204D37" w:rsidP="00204D37">
      <w:pPr>
        <w:pStyle w:val="Heading2"/>
        <w:spacing w:before="240" w:beforeAutospacing="0" w:after="144" w:afterAutospacing="0"/>
        <w:rPr>
          <w:ins w:id="45" w:author="Unknown"/>
          <w:rFonts w:ascii="Helvetica" w:hAnsi="Helvetica" w:cs="Helvetica"/>
          <w:b w:val="0"/>
          <w:bCs w:val="0"/>
          <w:color w:val="333333"/>
          <w:sz w:val="45"/>
          <w:szCs w:val="45"/>
        </w:rPr>
      </w:pPr>
      <w:ins w:id="46" w:author="Unknown">
        <w:r>
          <w:rPr>
            <w:rFonts w:ascii="Helvetica" w:hAnsi="Helvetica" w:cs="Helvetica"/>
            <w:b w:val="0"/>
            <w:bCs w:val="0"/>
            <w:color w:val="333333"/>
            <w:sz w:val="45"/>
            <w:szCs w:val="45"/>
          </w:rPr>
          <w:t>Multiprogramming Batch Systems</w:t>
        </w:r>
      </w:ins>
    </w:p>
    <w:p w:rsidR="00204D37" w:rsidRDefault="00204D37" w:rsidP="00204D37">
      <w:pPr>
        <w:numPr>
          <w:ilvl w:val="0"/>
          <w:numId w:val="20"/>
        </w:numPr>
        <w:spacing w:before="100" w:beforeAutospacing="1" w:after="100" w:afterAutospacing="1" w:line="450" w:lineRule="atLeast"/>
        <w:rPr>
          <w:ins w:id="47" w:author="Unknown"/>
          <w:rFonts w:ascii="Arial" w:hAnsi="Arial" w:cs="Arial"/>
          <w:color w:val="333333"/>
          <w:sz w:val="24"/>
          <w:szCs w:val="24"/>
        </w:rPr>
      </w:pPr>
      <w:ins w:id="48" w:author="Unknown">
        <w:r>
          <w:rPr>
            <w:rFonts w:ascii="Arial" w:hAnsi="Arial" w:cs="Arial"/>
            <w:color w:val="333333"/>
          </w:rPr>
          <w:t>In this the operating system picks up and begins to execute one of the jobs from memory.</w:t>
        </w:r>
      </w:ins>
    </w:p>
    <w:p w:rsidR="00204D37" w:rsidRDefault="00204D37" w:rsidP="00204D37">
      <w:pPr>
        <w:numPr>
          <w:ilvl w:val="0"/>
          <w:numId w:val="20"/>
        </w:numPr>
        <w:spacing w:before="100" w:beforeAutospacing="1" w:after="100" w:afterAutospacing="1" w:line="450" w:lineRule="atLeast"/>
        <w:rPr>
          <w:ins w:id="49" w:author="Unknown"/>
          <w:rFonts w:ascii="Arial" w:hAnsi="Arial" w:cs="Arial"/>
          <w:color w:val="333333"/>
        </w:rPr>
      </w:pPr>
      <w:ins w:id="50" w:author="Unknown">
        <w:r>
          <w:rPr>
            <w:rFonts w:ascii="Arial" w:hAnsi="Arial" w:cs="Arial"/>
            <w:color w:val="333333"/>
          </w:rPr>
          <w:t>Once this job needs an I/O operation operating system switches to another job (CPU and OS always busy).</w:t>
        </w:r>
      </w:ins>
    </w:p>
    <w:p w:rsidR="00204D37" w:rsidRDefault="00204D37" w:rsidP="00204D37">
      <w:pPr>
        <w:numPr>
          <w:ilvl w:val="0"/>
          <w:numId w:val="20"/>
        </w:numPr>
        <w:spacing w:before="100" w:beforeAutospacing="1" w:after="100" w:afterAutospacing="1" w:line="450" w:lineRule="atLeast"/>
        <w:rPr>
          <w:ins w:id="51" w:author="Unknown"/>
          <w:rFonts w:ascii="Arial" w:hAnsi="Arial" w:cs="Arial"/>
          <w:color w:val="333333"/>
        </w:rPr>
      </w:pPr>
      <w:ins w:id="52" w:author="Unknown">
        <w:r>
          <w:rPr>
            <w:rFonts w:ascii="Arial" w:hAnsi="Arial" w:cs="Arial"/>
            <w:color w:val="333333"/>
          </w:rPr>
          <w:t>Jobs in the memory are always less than the number of jobs on disk(Job Pool).</w:t>
        </w:r>
      </w:ins>
    </w:p>
    <w:p w:rsidR="00204D37" w:rsidRDefault="00204D37" w:rsidP="00204D37">
      <w:pPr>
        <w:numPr>
          <w:ilvl w:val="0"/>
          <w:numId w:val="20"/>
        </w:numPr>
        <w:spacing w:before="100" w:beforeAutospacing="1" w:after="100" w:afterAutospacing="1" w:line="450" w:lineRule="atLeast"/>
        <w:rPr>
          <w:ins w:id="53" w:author="Unknown"/>
          <w:rFonts w:ascii="Arial" w:hAnsi="Arial" w:cs="Arial"/>
          <w:color w:val="333333"/>
        </w:rPr>
      </w:pPr>
      <w:ins w:id="54" w:author="Unknown">
        <w:r>
          <w:rPr>
            <w:rFonts w:ascii="Arial" w:hAnsi="Arial" w:cs="Arial"/>
            <w:color w:val="333333"/>
          </w:rPr>
          <w:t>If several jobs are ready to run at the same time, then the system chooses which one to run through the process of </w:t>
        </w:r>
        <w:r>
          <w:rPr>
            <w:rFonts w:ascii="Arial" w:hAnsi="Arial" w:cs="Arial"/>
            <w:b/>
            <w:bCs/>
            <w:color w:val="333333"/>
          </w:rPr>
          <w:t>CPU Scheduling</w:t>
        </w:r>
        <w:r>
          <w:rPr>
            <w:rFonts w:ascii="Arial" w:hAnsi="Arial" w:cs="Arial"/>
            <w:color w:val="333333"/>
          </w:rPr>
          <w:t>.</w:t>
        </w:r>
      </w:ins>
    </w:p>
    <w:p w:rsidR="00204D37" w:rsidRDefault="00204D37" w:rsidP="00204D37">
      <w:pPr>
        <w:numPr>
          <w:ilvl w:val="0"/>
          <w:numId w:val="20"/>
        </w:numPr>
        <w:spacing w:before="100" w:beforeAutospacing="1" w:after="100" w:afterAutospacing="1" w:line="450" w:lineRule="atLeast"/>
        <w:rPr>
          <w:ins w:id="55" w:author="Unknown"/>
          <w:rFonts w:ascii="Arial" w:hAnsi="Arial" w:cs="Arial"/>
          <w:color w:val="333333"/>
        </w:rPr>
      </w:pPr>
      <w:ins w:id="56" w:author="Unknown">
        <w:r>
          <w:rPr>
            <w:rFonts w:ascii="Arial" w:hAnsi="Arial" w:cs="Arial"/>
            <w:color w:val="333333"/>
          </w:rPr>
          <w:t>In Non-multiprogrammed system, there are moments when CPU sits idle and does not do any work.</w:t>
        </w:r>
      </w:ins>
    </w:p>
    <w:p w:rsidR="00204D37" w:rsidRDefault="00204D37" w:rsidP="00204D37">
      <w:pPr>
        <w:numPr>
          <w:ilvl w:val="0"/>
          <w:numId w:val="20"/>
        </w:numPr>
        <w:spacing w:before="100" w:beforeAutospacing="1" w:after="100" w:afterAutospacing="1" w:line="450" w:lineRule="atLeast"/>
        <w:rPr>
          <w:ins w:id="57" w:author="Unknown"/>
          <w:rFonts w:ascii="Arial" w:hAnsi="Arial" w:cs="Arial"/>
          <w:color w:val="333333"/>
        </w:rPr>
      </w:pPr>
      <w:ins w:id="58" w:author="Unknown">
        <w:r>
          <w:rPr>
            <w:rFonts w:ascii="Arial" w:hAnsi="Arial" w:cs="Arial"/>
            <w:color w:val="333333"/>
          </w:rPr>
          <w:t>In Multiprogramming system, CPU will never be idle and keeps on processing.</w:t>
        </w:r>
      </w:ins>
    </w:p>
    <w:p w:rsidR="00204D37" w:rsidRDefault="00204D37" w:rsidP="00204D37">
      <w:pPr>
        <w:pStyle w:val="NormalWeb"/>
        <w:spacing w:before="0" w:beforeAutospacing="0" w:after="150" w:afterAutospacing="0"/>
        <w:rPr>
          <w:ins w:id="59" w:author="Unknown"/>
          <w:rFonts w:ascii="Arial" w:hAnsi="Arial" w:cs="Arial"/>
          <w:color w:val="333333"/>
        </w:rPr>
      </w:pPr>
      <w:ins w:id="60" w:author="Unknown">
        <w:r>
          <w:rPr>
            <w:rFonts w:ascii="Arial" w:hAnsi="Arial" w:cs="Arial"/>
            <w:b/>
            <w:bCs/>
            <w:color w:val="333333"/>
          </w:rPr>
          <w:t>Time Sharing Systems</w:t>
        </w:r>
        <w:r>
          <w:rPr>
            <w:rFonts w:ascii="Arial" w:hAnsi="Arial" w:cs="Arial"/>
            <w:color w:val="333333"/>
          </w:rPr>
          <w:t> are very similar to Multiprogramming batch systems. In fact time sharing systems are an extension of multiprogramming systems.</w:t>
        </w:r>
      </w:ins>
    </w:p>
    <w:p w:rsidR="00204D37" w:rsidRDefault="00204D37" w:rsidP="00204D37">
      <w:pPr>
        <w:pStyle w:val="NormalWeb"/>
        <w:spacing w:before="0" w:beforeAutospacing="0" w:after="150" w:afterAutospacing="0"/>
        <w:rPr>
          <w:ins w:id="61" w:author="Unknown"/>
          <w:rFonts w:ascii="Arial" w:hAnsi="Arial" w:cs="Arial"/>
          <w:color w:val="333333"/>
        </w:rPr>
      </w:pPr>
      <w:ins w:id="62" w:author="Unknown">
        <w:r>
          <w:rPr>
            <w:rFonts w:ascii="Arial" w:hAnsi="Arial" w:cs="Arial"/>
            <w:color w:val="333333"/>
          </w:rPr>
          <w:t>In Time sharing systems the prime focus is on </w:t>
        </w:r>
        <w:r>
          <w:rPr>
            <w:rFonts w:ascii="Arial" w:hAnsi="Arial" w:cs="Arial"/>
            <w:b/>
            <w:bCs/>
            <w:color w:val="333333"/>
          </w:rPr>
          <w:t>minimizing the response time</w:t>
        </w:r>
        <w:r>
          <w:rPr>
            <w:rFonts w:ascii="Arial" w:hAnsi="Arial" w:cs="Arial"/>
            <w:color w:val="333333"/>
          </w:rPr>
          <w:t>, while in multiprogramming the prime focus is to maximize the CPU usage.</w:t>
        </w:r>
      </w:ins>
    </w:p>
    <w:p w:rsidR="00204D37" w:rsidRDefault="00204D37" w:rsidP="00204D37">
      <w:pPr>
        <w:pStyle w:val="center"/>
        <w:spacing w:before="0" w:beforeAutospacing="0" w:after="150" w:afterAutospacing="0"/>
        <w:rPr>
          <w:ins w:id="63" w:author="Unknown"/>
          <w:rFonts w:ascii="Arial" w:hAnsi="Arial" w:cs="Arial"/>
          <w:color w:val="333333"/>
        </w:rPr>
      </w:pPr>
      <w:r>
        <w:rPr>
          <w:rFonts w:ascii="Arial" w:hAnsi="Arial" w:cs="Arial"/>
          <w:noProof/>
          <w:color w:val="333333"/>
        </w:rPr>
        <w:lastRenderedPageBreak/>
        <w:drawing>
          <wp:inline distT="0" distB="0" distL="0" distR="0">
            <wp:extent cx="2409825" cy="2990850"/>
            <wp:effectExtent l="19050" t="0" r="9525" b="0"/>
            <wp:docPr id="4" name="Picture 4" descr="Multiprogramming Batc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rogramming Batch Systems"/>
                    <pic:cNvPicPr>
                      <a:picLocks noChangeAspect="1" noChangeArrowheads="1"/>
                    </pic:cNvPicPr>
                  </pic:nvPicPr>
                  <pic:blipFill>
                    <a:blip r:embed="rId7"/>
                    <a:srcRect/>
                    <a:stretch>
                      <a:fillRect/>
                    </a:stretch>
                  </pic:blipFill>
                  <pic:spPr bwMode="auto">
                    <a:xfrm>
                      <a:off x="0" y="0"/>
                      <a:ext cx="2409825" cy="2990850"/>
                    </a:xfrm>
                    <a:prstGeom prst="rect">
                      <a:avLst/>
                    </a:prstGeom>
                    <a:noFill/>
                    <a:ln w="9525">
                      <a:noFill/>
                      <a:miter lim="800000"/>
                      <a:headEnd/>
                      <a:tailEnd/>
                    </a:ln>
                  </pic:spPr>
                </pic:pic>
              </a:graphicData>
            </a:graphic>
          </wp:inline>
        </w:drawing>
      </w:r>
    </w:p>
    <w:p w:rsidR="00204D37" w:rsidRDefault="00204D37" w:rsidP="00204D37">
      <w:pPr>
        <w:spacing w:before="300" w:after="300"/>
        <w:rPr>
          <w:ins w:id="64" w:author="Unknown"/>
          <w:rFonts w:ascii="Times New Roman" w:hAnsi="Times New Roman" w:cs="Times New Roman"/>
        </w:rPr>
      </w:pPr>
      <w:ins w:id="65" w:author="Unknown">
        <w:r>
          <w:pict>
            <v:rect id="_x0000_i1027" style="width:0;height:0" o:hralign="center" o:hrstd="t" o:hrnoshade="t" o:hr="t" fillcolor="#333" stroked="f"/>
          </w:pict>
        </w:r>
      </w:ins>
    </w:p>
    <w:p w:rsidR="00204D37" w:rsidRDefault="00204D37" w:rsidP="00204D37">
      <w:pPr>
        <w:pStyle w:val="Heading2"/>
        <w:spacing w:before="240" w:beforeAutospacing="0" w:after="144" w:afterAutospacing="0"/>
        <w:rPr>
          <w:ins w:id="66" w:author="Unknown"/>
          <w:rFonts w:ascii="Helvetica" w:hAnsi="Helvetica" w:cs="Helvetica"/>
          <w:b w:val="0"/>
          <w:bCs w:val="0"/>
          <w:color w:val="333333"/>
          <w:sz w:val="45"/>
          <w:szCs w:val="45"/>
        </w:rPr>
      </w:pPr>
      <w:ins w:id="67" w:author="Unknown">
        <w:r>
          <w:rPr>
            <w:rFonts w:ascii="Helvetica" w:hAnsi="Helvetica" w:cs="Helvetica"/>
            <w:b w:val="0"/>
            <w:bCs w:val="0"/>
            <w:color w:val="333333"/>
            <w:sz w:val="45"/>
            <w:szCs w:val="45"/>
          </w:rPr>
          <w:t>Multiprocessor Systems</w:t>
        </w:r>
      </w:ins>
    </w:p>
    <w:p w:rsidR="00204D37" w:rsidRDefault="00204D37" w:rsidP="00204D37">
      <w:pPr>
        <w:pStyle w:val="NormalWeb"/>
        <w:spacing w:before="0" w:beforeAutospacing="0" w:after="150" w:afterAutospacing="0"/>
        <w:rPr>
          <w:ins w:id="68" w:author="Unknown"/>
          <w:rFonts w:ascii="Arial" w:hAnsi="Arial" w:cs="Arial"/>
          <w:color w:val="333333"/>
        </w:rPr>
      </w:pPr>
      <w:ins w:id="69" w:author="Unknown">
        <w:r>
          <w:rPr>
            <w:rFonts w:ascii="Arial" w:hAnsi="Arial" w:cs="Arial"/>
            <w:color w:val="333333"/>
          </w:rPr>
          <w:t>A Multiprocessor system consists of several processors that share a common physical memory. Multiprocessor system provides higher computing power and speed. In multiprocessor system all processors operate under single operating system. Multiplicity of the processors and how they do act together are transparent to the others.</w:t>
        </w:r>
      </w:ins>
    </w:p>
    <w:p w:rsidR="00204D37" w:rsidRDefault="00204D37" w:rsidP="00204D37">
      <w:pPr>
        <w:rPr>
          <w:ins w:id="70" w:author="Unknown"/>
          <w:rFonts w:ascii="Times New Roman" w:hAnsi="Times New Roman" w:cs="Times New Roman"/>
        </w:rPr>
      </w:pPr>
      <w:ins w:id="71" w:author="Unknown">
        <w:r>
          <w:rPr>
            <w:rFonts w:ascii="Arial" w:hAnsi="Arial" w:cs="Arial"/>
            <w:color w:val="333333"/>
          </w:rPr>
          <w:br/>
        </w:r>
      </w:ins>
    </w:p>
    <w:p w:rsidR="00204D37" w:rsidRDefault="00204D37" w:rsidP="00204D37">
      <w:pPr>
        <w:pStyle w:val="Heading4"/>
        <w:spacing w:before="150" w:after="150"/>
        <w:rPr>
          <w:ins w:id="72" w:author="Unknown"/>
          <w:rFonts w:ascii="Helvetica" w:hAnsi="Helvetica" w:cs="Helvetica"/>
          <w:b w:val="0"/>
          <w:bCs w:val="0"/>
          <w:color w:val="333333"/>
          <w:sz w:val="27"/>
          <w:szCs w:val="27"/>
        </w:rPr>
      </w:pPr>
      <w:ins w:id="73" w:author="Unknown">
        <w:r>
          <w:rPr>
            <w:rFonts w:ascii="Helvetica" w:hAnsi="Helvetica" w:cs="Helvetica"/>
            <w:b w:val="0"/>
            <w:bCs w:val="0"/>
            <w:color w:val="333333"/>
            <w:sz w:val="27"/>
            <w:szCs w:val="27"/>
          </w:rPr>
          <w:t>Advantages of Multiprocessor Systems</w:t>
        </w:r>
      </w:ins>
    </w:p>
    <w:p w:rsidR="00204D37" w:rsidRDefault="00204D37" w:rsidP="00204D37">
      <w:pPr>
        <w:numPr>
          <w:ilvl w:val="0"/>
          <w:numId w:val="21"/>
        </w:numPr>
        <w:spacing w:before="100" w:beforeAutospacing="1" w:after="100" w:afterAutospacing="1" w:line="450" w:lineRule="atLeast"/>
        <w:rPr>
          <w:ins w:id="74" w:author="Unknown"/>
          <w:rFonts w:ascii="Arial" w:hAnsi="Arial" w:cs="Arial"/>
          <w:color w:val="333333"/>
          <w:sz w:val="24"/>
          <w:szCs w:val="24"/>
        </w:rPr>
      </w:pPr>
      <w:ins w:id="75" w:author="Unknown">
        <w:r>
          <w:rPr>
            <w:rFonts w:ascii="Arial" w:hAnsi="Arial" w:cs="Arial"/>
            <w:color w:val="333333"/>
          </w:rPr>
          <w:t>Enhanced performance</w:t>
        </w:r>
      </w:ins>
    </w:p>
    <w:p w:rsidR="00204D37" w:rsidRDefault="00204D37" w:rsidP="00204D37">
      <w:pPr>
        <w:numPr>
          <w:ilvl w:val="0"/>
          <w:numId w:val="21"/>
        </w:numPr>
        <w:spacing w:before="100" w:beforeAutospacing="1" w:after="100" w:afterAutospacing="1" w:line="450" w:lineRule="atLeast"/>
        <w:rPr>
          <w:ins w:id="76" w:author="Unknown"/>
          <w:rFonts w:ascii="Arial" w:hAnsi="Arial" w:cs="Arial"/>
          <w:color w:val="333333"/>
        </w:rPr>
      </w:pPr>
      <w:ins w:id="77" w:author="Unknown">
        <w:r>
          <w:rPr>
            <w:rFonts w:ascii="Arial" w:hAnsi="Arial" w:cs="Arial"/>
            <w:color w:val="333333"/>
          </w:rPr>
          <w:t>Execution of several tasks by different processors concurrently, increases the system's throughput without speeding up the execution of a single task.</w:t>
        </w:r>
      </w:ins>
    </w:p>
    <w:p w:rsidR="00204D37" w:rsidRDefault="00204D37" w:rsidP="00204D37">
      <w:pPr>
        <w:numPr>
          <w:ilvl w:val="0"/>
          <w:numId w:val="21"/>
        </w:numPr>
        <w:spacing w:before="100" w:beforeAutospacing="1" w:after="100" w:afterAutospacing="1" w:line="450" w:lineRule="atLeast"/>
        <w:rPr>
          <w:ins w:id="78" w:author="Unknown"/>
          <w:rFonts w:ascii="Arial" w:hAnsi="Arial" w:cs="Arial"/>
          <w:color w:val="333333"/>
        </w:rPr>
      </w:pPr>
      <w:ins w:id="79" w:author="Unknown">
        <w:r>
          <w:rPr>
            <w:rFonts w:ascii="Arial" w:hAnsi="Arial" w:cs="Arial"/>
            <w:color w:val="333333"/>
          </w:rPr>
          <w:t>If possible, system divides task into many subtasks and then these subtasks can be executed in parallel in different processors. Thereby speeding up the execution of single tasks.</w:t>
        </w:r>
      </w:ins>
    </w:p>
    <w:p w:rsidR="00204D37" w:rsidRDefault="00204D37" w:rsidP="00204D37">
      <w:pPr>
        <w:spacing w:before="300" w:after="300" w:line="240" w:lineRule="auto"/>
        <w:rPr>
          <w:ins w:id="80" w:author="Unknown"/>
          <w:rFonts w:ascii="Times New Roman" w:hAnsi="Times New Roman" w:cs="Times New Roman"/>
        </w:rPr>
      </w:pPr>
      <w:ins w:id="81" w:author="Unknown">
        <w:r>
          <w:pict>
            <v:rect id="_x0000_i1028" style="width:0;height:0" o:hralign="center" o:hrstd="t" o:hrnoshade="t" o:hr="t" fillcolor="#333" stroked="f"/>
          </w:pict>
        </w:r>
      </w:ins>
    </w:p>
    <w:p w:rsidR="00A001A1" w:rsidRDefault="00A001A1" w:rsidP="00204D37">
      <w:pPr>
        <w:pStyle w:val="Heading2"/>
        <w:spacing w:before="240" w:beforeAutospacing="0" w:after="144" w:afterAutospacing="0"/>
        <w:rPr>
          <w:rFonts w:ascii="Helvetica" w:hAnsi="Helvetica" w:cs="Helvetica"/>
          <w:b w:val="0"/>
          <w:bCs w:val="0"/>
          <w:color w:val="333333"/>
          <w:sz w:val="45"/>
          <w:szCs w:val="45"/>
        </w:rPr>
      </w:pPr>
    </w:p>
    <w:p w:rsidR="00204D37" w:rsidRDefault="00204D37" w:rsidP="00204D37">
      <w:pPr>
        <w:pStyle w:val="Heading2"/>
        <w:spacing w:before="240" w:beforeAutospacing="0" w:after="144" w:afterAutospacing="0"/>
        <w:rPr>
          <w:ins w:id="82" w:author="Unknown"/>
          <w:rFonts w:ascii="Helvetica" w:hAnsi="Helvetica" w:cs="Helvetica"/>
          <w:b w:val="0"/>
          <w:bCs w:val="0"/>
          <w:color w:val="333333"/>
          <w:sz w:val="45"/>
          <w:szCs w:val="45"/>
        </w:rPr>
      </w:pPr>
      <w:ins w:id="83" w:author="Unknown">
        <w:r>
          <w:rPr>
            <w:rFonts w:ascii="Helvetica" w:hAnsi="Helvetica" w:cs="Helvetica"/>
            <w:b w:val="0"/>
            <w:bCs w:val="0"/>
            <w:color w:val="333333"/>
            <w:sz w:val="45"/>
            <w:szCs w:val="45"/>
          </w:rPr>
          <w:lastRenderedPageBreak/>
          <w:t>Desktop Systems</w:t>
        </w:r>
      </w:ins>
    </w:p>
    <w:p w:rsidR="00204D37" w:rsidRDefault="00204D37" w:rsidP="00204D37">
      <w:pPr>
        <w:pStyle w:val="NormalWeb"/>
        <w:spacing w:before="0" w:beforeAutospacing="0" w:after="150" w:afterAutospacing="0"/>
        <w:rPr>
          <w:ins w:id="84" w:author="Unknown"/>
          <w:rFonts w:ascii="Arial" w:hAnsi="Arial" w:cs="Arial"/>
          <w:color w:val="333333"/>
        </w:rPr>
      </w:pPr>
      <w:ins w:id="85" w:author="Unknown">
        <w:r>
          <w:rPr>
            <w:rFonts w:ascii="Arial" w:hAnsi="Arial" w:cs="Arial"/>
            <w:color w:val="333333"/>
          </w:rPr>
          <w:t>Earlier, CPUs and PCs lacked the features needed to protect an operating system from user programs. PC operating systems therefore were neither </w:t>
        </w:r>
        <w:r>
          <w:rPr>
            <w:rFonts w:ascii="Arial" w:hAnsi="Arial" w:cs="Arial"/>
            <w:b/>
            <w:bCs/>
            <w:color w:val="333333"/>
          </w:rPr>
          <w:t>multiuser</w:t>
        </w:r>
        <w:r>
          <w:rPr>
            <w:rFonts w:ascii="Arial" w:hAnsi="Arial" w:cs="Arial"/>
            <w:color w:val="333333"/>
          </w:rPr>
          <w:t> nor </w:t>
        </w:r>
        <w:r>
          <w:rPr>
            <w:rFonts w:ascii="Arial" w:hAnsi="Arial" w:cs="Arial"/>
            <w:b/>
            <w:bCs/>
            <w:color w:val="333333"/>
          </w:rPr>
          <w:t>multitasking</w:t>
        </w:r>
        <w:r>
          <w:rPr>
            <w:rFonts w:ascii="Arial" w:hAnsi="Arial" w:cs="Arial"/>
            <w:color w:val="333333"/>
          </w:rPr>
          <w:t>. However, the goals of these operating systems have changed with time; instead of maximizing CPU and peripheral utilization, the systems opt for maximizing user convenience and responsiveness. These systems are called </w:t>
        </w:r>
        <w:r>
          <w:rPr>
            <w:rFonts w:ascii="Arial" w:hAnsi="Arial" w:cs="Arial"/>
            <w:b/>
            <w:bCs/>
            <w:color w:val="333333"/>
          </w:rPr>
          <w:t>Desktop Systems</w:t>
        </w:r>
        <w:r>
          <w:rPr>
            <w:rFonts w:ascii="Arial" w:hAnsi="Arial" w:cs="Arial"/>
            <w:color w:val="333333"/>
          </w:rPr>
          <w:t> and include PCs running </w:t>
        </w:r>
        <w:r>
          <w:rPr>
            <w:rStyle w:val="HTMLCode"/>
            <w:color w:val="C7254E"/>
            <w:sz w:val="22"/>
            <w:szCs w:val="22"/>
            <w:shd w:val="clear" w:color="auto" w:fill="F9F2F4"/>
          </w:rPr>
          <w:t>Microsoft Windows</w:t>
        </w:r>
        <w:r>
          <w:rPr>
            <w:rFonts w:ascii="Arial" w:hAnsi="Arial" w:cs="Arial"/>
            <w:color w:val="333333"/>
          </w:rPr>
          <w:t> and the </w:t>
        </w:r>
        <w:r>
          <w:rPr>
            <w:rStyle w:val="HTMLCode"/>
            <w:color w:val="C7254E"/>
            <w:sz w:val="22"/>
            <w:szCs w:val="22"/>
            <w:shd w:val="clear" w:color="auto" w:fill="F9F2F4"/>
          </w:rPr>
          <w:t>Apple Macintosh</w:t>
        </w:r>
        <w:r>
          <w:rPr>
            <w:rFonts w:ascii="Arial" w:hAnsi="Arial" w:cs="Arial"/>
            <w:color w:val="333333"/>
          </w:rPr>
          <w:t>. Operating systems for these computers have benefited in several ways from the development of operating systems for </w:t>
        </w:r>
        <w:r>
          <w:rPr>
            <w:rFonts w:ascii="Arial" w:hAnsi="Arial" w:cs="Arial"/>
            <w:b/>
            <w:bCs/>
            <w:color w:val="333333"/>
          </w:rPr>
          <w:t>mainframes</w:t>
        </w:r>
        <w:r>
          <w:rPr>
            <w:rFonts w:ascii="Arial" w:hAnsi="Arial" w:cs="Arial"/>
            <w:color w:val="333333"/>
          </w:rPr>
          <w:t>.</w:t>
        </w:r>
      </w:ins>
    </w:p>
    <w:p w:rsidR="00204D37" w:rsidRDefault="00204D37" w:rsidP="00204D37">
      <w:pPr>
        <w:pStyle w:val="NormalWeb"/>
        <w:spacing w:before="0" w:beforeAutospacing="0" w:after="150" w:afterAutospacing="0"/>
        <w:rPr>
          <w:ins w:id="86" w:author="Unknown"/>
          <w:rFonts w:ascii="Arial" w:hAnsi="Arial" w:cs="Arial"/>
          <w:color w:val="333333"/>
        </w:rPr>
      </w:pPr>
      <w:ins w:id="87" w:author="Unknown">
        <w:r>
          <w:rPr>
            <w:rFonts w:ascii="Arial" w:hAnsi="Arial" w:cs="Arial"/>
            <w:b/>
            <w:bCs/>
            <w:color w:val="333333"/>
          </w:rPr>
          <w:t>Microcomputers</w:t>
        </w:r>
        <w:r>
          <w:rPr>
            <w:rFonts w:ascii="Arial" w:hAnsi="Arial" w:cs="Arial"/>
            <w:color w:val="333333"/>
          </w:rPr>
          <w:t> were immediately able to adopt some of the technology developed for larger operating systems. On the other hand, the hardware costs for microcomputers are sufficiently </w:t>
        </w:r>
        <w:r>
          <w:rPr>
            <w:rFonts w:ascii="Arial" w:hAnsi="Arial" w:cs="Arial"/>
            <w:b/>
            <w:bCs/>
            <w:color w:val="333333"/>
          </w:rPr>
          <w:t>low</w:t>
        </w:r>
        <w:r>
          <w:rPr>
            <w:rFonts w:ascii="Arial" w:hAnsi="Arial" w:cs="Arial"/>
            <w:color w:val="333333"/>
          </w:rPr>
          <w:t> that individuals have sole use of the computer, and CPU utilization is no longer a prime concern. Thus, some of the design decisions made in operating systems for mainframes may not be appropriate for smaller systems.</w:t>
        </w:r>
      </w:ins>
    </w:p>
    <w:p w:rsidR="00204D37" w:rsidRDefault="00204D37" w:rsidP="00204D37">
      <w:pPr>
        <w:spacing w:before="300" w:after="300"/>
        <w:rPr>
          <w:ins w:id="88" w:author="Unknown"/>
          <w:rFonts w:ascii="Times New Roman" w:hAnsi="Times New Roman" w:cs="Times New Roman"/>
        </w:rPr>
      </w:pPr>
      <w:ins w:id="89" w:author="Unknown">
        <w:r>
          <w:pict>
            <v:rect id="_x0000_i1029" style="width:0;height:0" o:hralign="center" o:hrstd="t" o:hrnoshade="t" o:hr="t" fillcolor="#333" stroked="f"/>
          </w:pict>
        </w:r>
      </w:ins>
    </w:p>
    <w:p w:rsidR="00204D37" w:rsidRDefault="00204D37" w:rsidP="00204D37">
      <w:pPr>
        <w:pStyle w:val="Heading2"/>
        <w:spacing w:before="240" w:beforeAutospacing="0" w:after="144" w:afterAutospacing="0"/>
        <w:rPr>
          <w:ins w:id="90" w:author="Unknown"/>
          <w:rFonts w:ascii="Helvetica" w:hAnsi="Helvetica" w:cs="Helvetica"/>
          <w:b w:val="0"/>
          <w:bCs w:val="0"/>
          <w:color w:val="333333"/>
          <w:sz w:val="45"/>
          <w:szCs w:val="45"/>
        </w:rPr>
      </w:pPr>
      <w:ins w:id="91" w:author="Unknown">
        <w:r>
          <w:rPr>
            <w:rFonts w:ascii="Helvetica" w:hAnsi="Helvetica" w:cs="Helvetica"/>
            <w:b w:val="0"/>
            <w:bCs w:val="0"/>
            <w:color w:val="333333"/>
            <w:sz w:val="45"/>
            <w:szCs w:val="45"/>
          </w:rPr>
          <w:t>Distributed Operating System</w:t>
        </w:r>
      </w:ins>
    </w:p>
    <w:p w:rsidR="00204D37" w:rsidRDefault="00204D37" w:rsidP="00204D37">
      <w:pPr>
        <w:pStyle w:val="NormalWeb"/>
        <w:spacing w:before="0" w:beforeAutospacing="0" w:after="150" w:afterAutospacing="0"/>
        <w:rPr>
          <w:ins w:id="92" w:author="Unknown"/>
          <w:rFonts w:ascii="Arial" w:hAnsi="Arial" w:cs="Arial"/>
          <w:color w:val="333333"/>
        </w:rPr>
      </w:pPr>
      <w:ins w:id="93" w:author="Unknown">
        <w:r>
          <w:rPr>
            <w:rFonts w:ascii="Arial" w:hAnsi="Arial" w:cs="Arial"/>
            <w:color w:val="333333"/>
          </w:rPr>
          <w:t>The motivation behind developing distributed operating systems is the availability of powerful and inexpensive microprocessors and advances in communication technology.</w:t>
        </w:r>
      </w:ins>
    </w:p>
    <w:p w:rsidR="00204D37" w:rsidRDefault="00204D37" w:rsidP="00204D37">
      <w:pPr>
        <w:pStyle w:val="NormalWeb"/>
        <w:spacing w:before="0" w:beforeAutospacing="0" w:after="150" w:afterAutospacing="0"/>
        <w:rPr>
          <w:ins w:id="94" w:author="Unknown"/>
          <w:rFonts w:ascii="Arial" w:hAnsi="Arial" w:cs="Arial"/>
          <w:color w:val="333333"/>
        </w:rPr>
      </w:pPr>
      <w:ins w:id="95" w:author="Unknown">
        <w:r>
          <w:rPr>
            <w:rFonts w:ascii="Arial" w:hAnsi="Arial" w:cs="Arial"/>
            <w:color w:val="333333"/>
          </w:rPr>
          <w:t>These advancements in technology have made it possible to design and develop distributed systems comprising of many computers that are inter connected by communication networks. The main benefit of distributed systems is its low price/performance ratio.</w:t>
        </w:r>
      </w:ins>
    </w:p>
    <w:p w:rsidR="00204D37" w:rsidRDefault="00204D37" w:rsidP="00204D37">
      <w:pPr>
        <w:rPr>
          <w:ins w:id="96" w:author="Unknown"/>
          <w:rFonts w:ascii="Times New Roman" w:hAnsi="Times New Roman" w:cs="Times New Roman"/>
        </w:rPr>
      </w:pPr>
      <w:ins w:id="97" w:author="Unknown">
        <w:r>
          <w:rPr>
            <w:rFonts w:ascii="Arial" w:hAnsi="Arial" w:cs="Arial"/>
            <w:color w:val="333333"/>
          </w:rPr>
          <w:br/>
        </w:r>
      </w:ins>
    </w:p>
    <w:p w:rsidR="00204D37" w:rsidRDefault="00204D37" w:rsidP="00204D37">
      <w:pPr>
        <w:pStyle w:val="Heading4"/>
        <w:spacing w:before="150" w:after="150"/>
        <w:rPr>
          <w:ins w:id="98" w:author="Unknown"/>
          <w:rFonts w:ascii="Helvetica" w:hAnsi="Helvetica" w:cs="Helvetica"/>
          <w:b w:val="0"/>
          <w:bCs w:val="0"/>
          <w:color w:val="333333"/>
          <w:sz w:val="27"/>
          <w:szCs w:val="27"/>
        </w:rPr>
      </w:pPr>
      <w:ins w:id="99" w:author="Unknown">
        <w:r>
          <w:rPr>
            <w:rFonts w:ascii="Helvetica" w:hAnsi="Helvetica" w:cs="Helvetica"/>
            <w:b w:val="0"/>
            <w:bCs w:val="0"/>
            <w:color w:val="333333"/>
            <w:sz w:val="27"/>
            <w:szCs w:val="27"/>
          </w:rPr>
          <w:t>Advantages Distributed Operating System</w:t>
        </w:r>
      </w:ins>
    </w:p>
    <w:p w:rsidR="00204D37" w:rsidRDefault="00204D37" w:rsidP="00204D37">
      <w:pPr>
        <w:numPr>
          <w:ilvl w:val="0"/>
          <w:numId w:val="22"/>
        </w:numPr>
        <w:spacing w:before="100" w:beforeAutospacing="1" w:after="100" w:afterAutospacing="1" w:line="450" w:lineRule="atLeast"/>
        <w:rPr>
          <w:ins w:id="100" w:author="Unknown"/>
          <w:rFonts w:ascii="Arial" w:hAnsi="Arial" w:cs="Arial"/>
          <w:color w:val="333333"/>
          <w:sz w:val="24"/>
          <w:szCs w:val="24"/>
        </w:rPr>
      </w:pPr>
      <w:ins w:id="101" w:author="Unknown">
        <w:r>
          <w:rPr>
            <w:rFonts w:ascii="Arial" w:hAnsi="Arial" w:cs="Arial"/>
            <w:color w:val="333333"/>
          </w:rPr>
          <w:t>As there are multiple systems involved, user at one site can utilize the resources of systems at other sites for resource-intensive tasks.</w:t>
        </w:r>
      </w:ins>
    </w:p>
    <w:p w:rsidR="00204D37" w:rsidRDefault="00204D37" w:rsidP="00204D37">
      <w:pPr>
        <w:numPr>
          <w:ilvl w:val="0"/>
          <w:numId w:val="22"/>
        </w:numPr>
        <w:spacing w:before="100" w:beforeAutospacing="1" w:after="100" w:afterAutospacing="1" w:line="450" w:lineRule="atLeast"/>
        <w:rPr>
          <w:ins w:id="102" w:author="Unknown"/>
          <w:rFonts w:ascii="Arial" w:hAnsi="Arial" w:cs="Arial"/>
          <w:color w:val="333333"/>
        </w:rPr>
      </w:pPr>
      <w:ins w:id="103" w:author="Unknown">
        <w:r>
          <w:rPr>
            <w:rFonts w:ascii="Arial" w:hAnsi="Arial" w:cs="Arial"/>
            <w:color w:val="333333"/>
          </w:rPr>
          <w:t>Fast processing.</w:t>
        </w:r>
      </w:ins>
    </w:p>
    <w:p w:rsidR="00204D37" w:rsidRDefault="00204D37" w:rsidP="00204D37">
      <w:pPr>
        <w:numPr>
          <w:ilvl w:val="0"/>
          <w:numId w:val="22"/>
        </w:numPr>
        <w:spacing w:before="100" w:beforeAutospacing="1" w:after="100" w:afterAutospacing="1" w:line="450" w:lineRule="atLeast"/>
        <w:rPr>
          <w:ins w:id="104" w:author="Unknown"/>
          <w:rFonts w:ascii="Arial" w:hAnsi="Arial" w:cs="Arial"/>
          <w:color w:val="333333"/>
        </w:rPr>
      </w:pPr>
      <w:ins w:id="105" w:author="Unknown">
        <w:r>
          <w:rPr>
            <w:rFonts w:ascii="Arial" w:hAnsi="Arial" w:cs="Arial"/>
            <w:color w:val="333333"/>
          </w:rPr>
          <w:t>Less load on the Host Machine.</w:t>
        </w:r>
      </w:ins>
    </w:p>
    <w:p w:rsidR="00204D37" w:rsidRDefault="00204D37" w:rsidP="00204D37">
      <w:pPr>
        <w:spacing w:before="300" w:after="300" w:line="240" w:lineRule="auto"/>
        <w:rPr>
          <w:ins w:id="106" w:author="Unknown"/>
          <w:rFonts w:ascii="Times New Roman" w:hAnsi="Times New Roman" w:cs="Times New Roman"/>
        </w:rPr>
      </w:pPr>
      <w:ins w:id="107" w:author="Unknown">
        <w:r>
          <w:pict>
            <v:rect id="_x0000_i1030" style="width:0;height:0" o:hralign="center" o:hrstd="t" o:hrnoshade="t" o:hr="t" fillcolor="#333" stroked="f"/>
          </w:pict>
        </w:r>
      </w:ins>
    </w:p>
    <w:p w:rsidR="00204D37" w:rsidRDefault="00204D37" w:rsidP="00204D37">
      <w:pPr>
        <w:pStyle w:val="Heading3"/>
        <w:spacing w:before="240" w:beforeAutospacing="0" w:after="144" w:afterAutospacing="0"/>
        <w:rPr>
          <w:ins w:id="108" w:author="Unknown"/>
          <w:rFonts w:ascii="Helvetica" w:hAnsi="Helvetica" w:cs="Helvetica"/>
          <w:b w:val="0"/>
          <w:bCs w:val="0"/>
          <w:color w:val="333333"/>
          <w:sz w:val="36"/>
          <w:szCs w:val="36"/>
        </w:rPr>
      </w:pPr>
      <w:ins w:id="109" w:author="Unknown">
        <w:r>
          <w:rPr>
            <w:rFonts w:ascii="Helvetica" w:hAnsi="Helvetica" w:cs="Helvetica"/>
            <w:b w:val="0"/>
            <w:bCs w:val="0"/>
            <w:color w:val="333333"/>
            <w:sz w:val="36"/>
            <w:szCs w:val="36"/>
          </w:rPr>
          <w:t>Types of Distributed Operating Systems</w:t>
        </w:r>
      </w:ins>
    </w:p>
    <w:p w:rsidR="00204D37" w:rsidRDefault="00204D37" w:rsidP="00204D37">
      <w:pPr>
        <w:pStyle w:val="NormalWeb"/>
        <w:spacing w:before="0" w:beforeAutospacing="0" w:after="150" w:afterAutospacing="0"/>
        <w:rPr>
          <w:ins w:id="110" w:author="Unknown"/>
          <w:rFonts w:ascii="Arial" w:hAnsi="Arial" w:cs="Arial"/>
          <w:color w:val="333333"/>
        </w:rPr>
      </w:pPr>
      <w:ins w:id="111" w:author="Unknown">
        <w:r>
          <w:rPr>
            <w:rFonts w:ascii="Arial" w:hAnsi="Arial" w:cs="Arial"/>
            <w:color w:val="333333"/>
          </w:rPr>
          <w:t>Following are the two types of distributed operating systems used:</w:t>
        </w:r>
      </w:ins>
    </w:p>
    <w:p w:rsidR="00204D37" w:rsidRDefault="00204D37" w:rsidP="00204D37">
      <w:pPr>
        <w:numPr>
          <w:ilvl w:val="0"/>
          <w:numId w:val="23"/>
        </w:numPr>
        <w:spacing w:before="100" w:beforeAutospacing="1" w:after="100" w:afterAutospacing="1" w:line="450" w:lineRule="atLeast"/>
        <w:rPr>
          <w:ins w:id="112" w:author="Unknown"/>
          <w:rFonts w:ascii="Arial" w:hAnsi="Arial" w:cs="Arial"/>
          <w:color w:val="333333"/>
        </w:rPr>
      </w:pPr>
      <w:ins w:id="113" w:author="Unknown">
        <w:r>
          <w:rPr>
            <w:rFonts w:ascii="Arial" w:hAnsi="Arial" w:cs="Arial"/>
            <w:color w:val="333333"/>
          </w:rPr>
          <w:lastRenderedPageBreak/>
          <w:t>Client-Server Systems</w:t>
        </w:r>
      </w:ins>
    </w:p>
    <w:p w:rsidR="00204D37" w:rsidRDefault="00204D37" w:rsidP="00204D37">
      <w:pPr>
        <w:numPr>
          <w:ilvl w:val="0"/>
          <w:numId w:val="23"/>
        </w:numPr>
        <w:spacing w:before="100" w:beforeAutospacing="1" w:after="100" w:afterAutospacing="1" w:line="450" w:lineRule="atLeast"/>
        <w:rPr>
          <w:ins w:id="114" w:author="Unknown"/>
          <w:rFonts w:ascii="Arial" w:hAnsi="Arial" w:cs="Arial"/>
          <w:color w:val="333333"/>
        </w:rPr>
      </w:pPr>
      <w:ins w:id="115" w:author="Unknown">
        <w:r>
          <w:rPr>
            <w:rFonts w:ascii="Arial" w:hAnsi="Arial" w:cs="Arial"/>
            <w:color w:val="333333"/>
          </w:rPr>
          <w:t>Peer-to-Peer Systems</w:t>
        </w:r>
      </w:ins>
    </w:p>
    <w:p w:rsidR="00204D37" w:rsidRDefault="00204D37" w:rsidP="00204D37">
      <w:pPr>
        <w:spacing w:after="0" w:line="240" w:lineRule="auto"/>
        <w:rPr>
          <w:ins w:id="116" w:author="Unknown"/>
          <w:rFonts w:ascii="Times New Roman" w:hAnsi="Times New Roman" w:cs="Times New Roman"/>
        </w:rPr>
      </w:pPr>
      <w:ins w:id="117" w:author="Unknown">
        <w:r>
          <w:rPr>
            <w:rFonts w:ascii="Arial" w:hAnsi="Arial" w:cs="Arial"/>
            <w:color w:val="333333"/>
          </w:rPr>
          <w:br/>
        </w:r>
      </w:ins>
    </w:p>
    <w:p w:rsidR="00204D37" w:rsidRDefault="00204D37" w:rsidP="00204D37">
      <w:pPr>
        <w:pStyle w:val="Heading4"/>
        <w:spacing w:before="150" w:after="150"/>
        <w:rPr>
          <w:ins w:id="118" w:author="Unknown"/>
          <w:rFonts w:ascii="Helvetica" w:hAnsi="Helvetica" w:cs="Helvetica"/>
          <w:b w:val="0"/>
          <w:bCs w:val="0"/>
          <w:color w:val="333333"/>
          <w:sz w:val="27"/>
          <w:szCs w:val="27"/>
        </w:rPr>
      </w:pPr>
      <w:ins w:id="119" w:author="Unknown">
        <w:r>
          <w:rPr>
            <w:rFonts w:ascii="Helvetica" w:hAnsi="Helvetica" w:cs="Helvetica"/>
            <w:b w:val="0"/>
            <w:bCs w:val="0"/>
            <w:color w:val="333333"/>
            <w:sz w:val="27"/>
            <w:szCs w:val="27"/>
          </w:rPr>
          <w:t>Client-Server Systems</w:t>
        </w:r>
      </w:ins>
    </w:p>
    <w:p w:rsidR="00204D37" w:rsidRDefault="00204D37" w:rsidP="00204D37">
      <w:pPr>
        <w:pStyle w:val="NormalWeb"/>
        <w:spacing w:before="0" w:beforeAutospacing="0" w:after="150" w:afterAutospacing="0"/>
        <w:rPr>
          <w:ins w:id="120" w:author="Unknown"/>
          <w:rFonts w:ascii="Arial" w:hAnsi="Arial" w:cs="Arial"/>
          <w:color w:val="333333"/>
        </w:rPr>
      </w:pPr>
      <w:ins w:id="121" w:author="Unknown">
        <w:r>
          <w:rPr>
            <w:rFonts w:ascii="Arial" w:hAnsi="Arial" w:cs="Arial"/>
            <w:b/>
            <w:bCs/>
            <w:color w:val="333333"/>
          </w:rPr>
          <w:t>Centralized systems</w:t>
        </w:r>
        <w:r>
          <w:rPr>
            <w:rFonts w:ascii="Arial" w:hAnsi="Arial" w:cs="Arial"/>
            <w:color w:val="333333"/>
          </w:rPr>
          <w:t> today act as </w:t>
        </w:r>
        <w:r>
          <w:rPr>
            <w:rFonts w:ascii="Arial" w:hAnsi="Arial" w:cs="Arial"/>
            <w:b/>
            <w:bCs/>
            <w:color w:val="333333"/>
          </w:rPr>
          <w:t>server systems</w:t>
        </w:r>
        <w:r>
          <w:rPr>
            <w:rFonts w:ascii="Arial" w:hAnsi="Arial" w:cs="Arial"/>
            <w:color w:val="333333"/>
          </w:rPr>
          <w:t> to satisfy requests generated by </w:t>
        </w:r>
        <w:r>
          <w:rPr>
            <w:rFonts w:ascii="Arial" w:hAnsi="Arial" w:cs="Arial"/>
            <w:b/>
            <w:bCs/>
            <w:color w:val="333333"/>
          </w:rPr>
          <w:t>client systems</w:t>
        </w:r>
        <w:r>
          <w:rPr>
            <w:rFonts w:ascii="Arial" w:hAnsi="Arial" w:cs="Arial"/>
            <w:color w:val="333333"/>
          </w:rPr>
          <w:t>. The general structure of a client-server system is depicted in the figure below:</w:t>
        </w:r>
      </w:ins>
    </w:p>
    <w:p w:rsidR="00204D37" w:rsidRDefault="00204D37" w:rsidP="00204D37">
      <w:pPr>
        <w:pStyle w:val="center"/>
        <w:spacing w:before="0" w:beforeAutospacing="0" w:after="150" w:afterAutospacing="0"/>
        <w:rPr>
          <w:ins w:id="122" w:author="Unknown"/>
          <w:rFonts w:ascii="Arial" w:hAnsi="Arial" w:cs="Arial"/>
          <w:color w:val="333333"/>
        </w:rPr>
      </w:pPr>
      <w:r>
        <w:rPr>
          <w:rFonts w:ascii="Arial" w:hAnsi="Arial" w:cs="Arial"/>
          <w:noProof/>
          <w:color w:val="333333"/>
        </w:rPr>
        <w:drawing>
          <wp:inline distT="0" distB="0" distL="0" distR="0">
            <wp:extent cx="6134100" cy="2085975"/>
            <wp:effectExtent l="19050" t="0" r="0" b="0"/>
            <wp:docPr id="9" name="Picture 9" descr="Client-Serv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Server Systems"/>
                    <pic:cNvPicPr>
                      <a:picLocks noChangeAspect="1" noChangeArrowheads="1"/>
                    </pic:cNvPicPr>
                  </pic:nvPicPr>
                  <pic:blipFill>
                    <a:blip r:embed="rId8"/>
                    <a:srcRect/>
                    <a:stretch>
                      <a:fillRect/>
                    </a:stretch>
                  </pic:blipFill>
                  <pic:spPr bwMode="auto">
                    <a:xfrm>
                      <a:off x="0" y="0"/>
                      <a:ext cx="6134100" cy="2085975"/>
                    </a:xfrm>
                    <a:prstGeom prst="rect">
                      <a:avLst/>
                    </a:prstGeom>
                    <a:noFill/>
                    <a:ln w="9525">
                      <a:noFill/>
                      <a:miter lim="800000"/>
                      <a:headEnd/>
                      <a:tailEnd/>
                    </a:ln>
                  </pic:spPr>
                </pic:pic>
              </a:graphicData>
            </a:graphic>
          </wp:inline>
        </w:drawing>
      </w:r>
    </w:p>
    <w:p w:rsidR="00204D37" w:rsidRDefault="00204D37" w:rsidP="00204D37">
      <w:pPr>
        <w:rPr>
          <w:ins w:id="123" w:author="Unknown"/>
          <w:rFonts w:ascii="Times New Roman" w:hAnsi="Times New Roman" w:cs="Times New Roman"/>
        </w:rPr>
      </w:pPr>
      <w:ins w:id="124" w:author="Unknown">
        <w:r>
          <w:rPr>
            <w:rFonts w:ascii="Arial" w:hAnsi="Arial" w:cs="Arial"/>
            <w:color w:val="333333"/>
          </w:rPr>
          <w:br/>
        </w:r>
      </w:ins>
    </w:p>
    <w:p w:rsidR="00204D37" w:rsidRDefault="00204D37" w:rsidP="00204D37">
      <w:pPr>
        <w:pStyle w:val="NormalWeb"/>
        <w:spacing w:before="0" w:beforeAutospacing="0" w:after="150" w:afterAutospacing="0"/>
        <w:rPr>
          <w:ins w:id="125" w:author="Unknown"/>
          <w:rFonts w:ascii="Arial" w:hAnsi="Arial" w:cs="Arial"/>
          <w:color w:val="333333"/>
        </w:rPr>
      </w:pPr>
      <w:ins w:id="126" w:author="Unknown">
        <w:r>
          <w:rPr>
            <w:rFonts w:ascii="Arial" w:hAnsi="Arial" w:cs="Arial"/>
            <w:color w:val="333333"/>
          </w:rPr>
          <w:t>Server Systems can be broadly categorized as: </w:t>
        </w:r>
        <w:r>
          <w:rPr>
            <w:rFonts w:ascii="Arial" w:hAnsi="Arial" w:cs="Arial"/>
            <w:b/>
            <w:bCs/>
            <w:color w:val="333333"/>
          </w:rPr>
          <w:t>Compute Servers</w:t>
        </w:r>
        <w:r>
          <w:rPr>
            <w:rFonts w:ascii="Arial" w:hAnsi="Arial" w:cs="Arial"/>
            <w:color w:val="333333"/>
          </w:rPr>
          <w:t> and </w:t>
        </w:r>
        <w:r>
          <w:rPr>
            <w:rFonts w:ascii="Arial" w:hAnsi="Arial" w:cs="Arial"/>
            <w:b/>
            <w:bCs/>
            <w:color w:val="333333"/>
          </w:rPr>
          <w:t>File Servers</w:t>
        </w:r>
        <w:r>
          <w:rPr>
            <w:rFonts w:ascii="Arial" w:hAnsi="Arial" w:cs="Arial"/>
            <w:color w:val="333333"/>
          </w:rPr>
          <w:t>.</w:t>
        </w:r>
      </w:ins>
    </w:p>
    <w:p w:rsidR="00204D37" w:rsidRDefault="00204D37" w:rsidP="00204D37">
      <w:pPr>
        <w:numPr>
          <w:ilvl w:val="0"/>
          <w:numId w:val="24"/>
        </w:numPr>
        <w:spacing w:before="100" w:beforeAutospacing="1" w:after="100" w:afterAutospacing="1" w:line="450" w:lineRule="atLeast"/>
        <w:rPr>
          <w:ins w:id="127" w:author="Unknown"/>
          <w:rFonts w:ascii="Arial" w:hAnsi="Arial" w:cs="Arial"/>
          <w:color w:val="333333"/>
        </w:rPr>
      </w:pPr>
      <w:ins w:id="128" w:author="Unknown">
        <w:r>
          <w:rPr>
            <w:rFonts w:ascii="Arial" w:hAnsi="Arial" w:cs="Arial"/>
            <w:b/>
            <w:bCs/>
            <w:color w:val="333333"/>
          </w:rPr>
          <w:t>Compute Server systems</w:t>
        </w:r>
        <w:r>
          <w:rPr>
            <w:rFonts w:ascii="Arial" w:hAnsi="Arial" w:cs="Arial"/>
            <w:color w:val="333333"/>
          </w:rPr>
          <w:t>, provide an interface to which clients can send requests to perform an action, in response to which they execute the action and send back results to the client.</w:t>
        </w:r>
      </w:ins>
    </w:p>
    <w:p w:rsidR="00204D37" w:rsidRDefault="00204D37" w:rsidP="00204D37">
      <w:pPr>
        <w:numPr>
          <w:ilvl w:val="0"/>
          <w:numId w:val="24"/>
        </w:numPr>
        <w:spacing w:before="100" w:beforeAutospacing="1" w:after="100" w:afterAutospacing="1" w:line="450" w:lineRule="atLeast"/>
        <w:rPr>
          <w:ins w:id="129" w:author="Unknown"/>
          <w:rFonts w:ascii="Arial" w:hAnsi="Arial" w:cs="Arial"/>
          <w:color w:val="333333"/>
        </w:rPr>
      </w:pPr>
      <w:ins w:id="130" w:author="Unknown">
        <w:r>
          <w:rPr>
            <w:rFonts w:ascii="Arial" w:hAnsi="Arial" w:cs="Arial"/>
            <w:b/>
            <w:bCs/>
            <w:color w:val="333333"/>
          </w:rPr>
          <w:t>File Server systems</w:t>
        </w:r>
        <w:r>
          <w:rPr>
            <w:rFonts w:ascii="Arial" w:hAnsi="Arial" w:cs="Arial"/>
            <w:color w:val="333333"/>
          </w:rPr>
          <w:t>, provide a file-system interface where clients can create, update, read, and delete files.</w:t>
        </w:r>
      </w:ins>
    </w:p>
    <w:p w:rsidR="00204D37" w:rsidRDefault="00204D37" w:rsidP="00204D37">
      <w:pPr>
        <w:spacing w:after="0" w:line="240" w:lineRule="auto"/>
        <w:rPr>
          <w:ins w:id="131" w:author="Unknown"/>
          <w:rFonts w:ascii="Times New Roman" w:hAnsi="Times New Roman" w:cs="Times New Roman"/>
        </w:rPr>
      </w:pPr>
      <w:ins w:id="132" w:author="Unknown">
        <w:r>
          <w:rPr>
            <w:rFonts w:ascii="Arial" w:hAnsi="Arial" w:cs="Arial"/>
            <w:color w:val="333333"/>
          </w:rPr>
          <w:br/>
        </w:r>
      </w:ins>
    </w:p>
    <w:p w:rsidR="00204D37" w:rsidRDefault="00204D37" w:rsidP="00204D37">
      <w:pPr>
        <w:pStyle w:val="Heading4"/>
        <w:spacing w:before="150" w:after="150"/>
        <w:rPr>
          <w:ins w:id="133" w:author="Unknown"/>
          <w:rFonts w:ascii="Helvetica" w:hAnsi="Helvetica" w:cs="Helvetica"/>
          <w:b w:val="0"/>
          <w:bCs w:val="0"/>
          <w:color w:val="333333"/>
          <w:sz w:val="27"/>
          <w:szCs w:val="27"/>
        </w:rPr>
      </w:pPr>
      <w:ins w:id="134" w:author="Unknown">
        <w:r>
          <w:rPr>
            <w:rFonts w:ascii="Helvetica" w:hAnsi="Helvetica" w:cs="Helvetica"/>
            <w:b w:val="0"/>
            <w:bCs w:val="0"/>
            <w:color w:val="333333"/>
            <w:sz w:val="27"/>
            <w:szCs w:val="27"/>
          </w:rPr>
          <w:t>Peer-to-Peer Systems</w:t>
        </w:r>
      </w:ins>
    </w:p>
    <w:p w:rsidR="00204D37" w:rsidRDefault="00204D37" w:rsidP="00204D37">
      <w:pPr>
        <w:pStyle w:val="NormalWeb"/>
        <w:spacing w:before="0" w:beforeAutospacing="0" w:after="150" w:afterAutospacing="0"/>
        <w:rPr>
          <w:ins w:id="135" w:author="Unknown"/>
          <w:rFonts w:ascii="Arial" w:hAnsi="Arial" w:cs="Arial"/>
          <w:color w:val="333333"/>
        </w:rPr>
      </w:pPr>
      <w:ins w:id="136" w:author="Unknown">
        <w:r>
          <w:rPr>
            <w:rFonts w:ascii="Arial" w:hAnsi="Arial" w:cs="Arial"/>
            <w:color w:val="333333"/>
          </w:rPr>
          <w:t>The growth of computer networks - especially the Internet and World Wide Web (WWW) – has had a profound influence on the recent development of operating systems. When PCs were introduced in the 1970s, they were designed for </w:t>
        </w:r>
        <w:r>
          <w:rPr>
            <w:rFonts w:ascii="Arial" w:hAnsi="Arial" w:cs="Arial"/>
            <w:b/>
            <w:bCs/>
            <w:color w:val="333333"/>
          </w:rPr>
          <w:t>personal</w:t>
        </w:r>
        <w:r>
          <w:rPr>
            <w:rFonts w:ascii="Arial" w:hAnsi="Arial" w:cs="Arial"/>
            <w:color w:val="333333"/>
          </w:rPr>
          <w:t> use and were generally considered standalone computers. With the beginning of widespread public use of the Internet in the 1990s for electronic mail and FTP, many PCs became connected to computer networks.</w:t>
        </w:r>
      </w:ins>
    </w:p>
    <w:p w:rsidR="00204D37" w:rsidRDefault="00204D37" w:rsidP="00204D37">
      <w:pPr>
        <w:pStyle w:val="NormalWeb"/>
        <w:spacing w:before="0" w:beforeAutospacing="0" w:after="150" w:afterAutospacing="0"/>
        <w:rPr>
          <w:ins w:id="137" w:author="Unknown"/>
          <w:rFonts w:ascii="Arial" w:hAnsi="Arial" w:cs="Arial"/>
          <w:color w:val="333333"/>
        </w:rPr>
      </w:pPr>
      <w:ins w:id="138" w:author="Unknown">
        <w:r>
          <w:rPr>
            <w:rFonts w:ascii="Arial" w:hAnsi="Arial" w:cs="Arial"/>
            <w:color w:val="333333"/>
          </w:rPr>
          <w:lastRenderedPageBreak/>
          <w:t>In contrast to the </w:t>
        </w:r>
        <w:r>
          <w:rPr>
            <w:rFonts w:ascii="Arial" w:hAnsi="Arial" w:cs="Arial"/>
            <w:b/>
            <w:bCs/>
            <w:color w:val="333333"/>
          </w:rPr>
          <w:t>Tightly Coupled</w:t>
        </w:r>
        <w:r>
          <w:rPr>
            <w:rFonts w:ascii="Arial" w:hAnsi="Arial" w:cs="Arial"/>
            <w:color w:val="333333"/>
          </w:rPr>
          <w:t> systems, the computer networks used in these applications consist of a collection of processors that do not share memory or a clock. Instead, each processor has its own local memory. The processors communicate with one another through various communication lines, such as high-speed buses or telephone lines. These systems are usually referred to as loosely coupled systems ( or distributed systems). The general structure of a client-server system is depicted in the figure below:</w:t>
        </w:r>
      </w:ins>
    </w:p>
    <w:p w:rsidR="00204D37" w:rsidRDefault="00204D37" w:rsidP="00204D37">
      <w:pPr>
        <w:pStyle w:val="center"/>
        <w:spacing w:before="0" w:beforeAutospacing="0" w:after="150" w:afterAutospacing="0"/>
        <w:rPr>
          <w:ins w:id="139" w:author="Unknown"/>
          <w:rFonts w:ascii="Arial" w:hAnsi="Arial" w:cs="Arial"/>
          <w:color w:val="333333"/>
        </w:rPr>
      </w:pPr>
      <w:r>
        <w:rPr>
          <w:rFonts w:ascii="Arial" w:hAnsi="Arial" w:cs="Arial"/>
          <w:noProof/>
          <w:color w:val="333333"/>
        </w:rPr>
        <w:drawing>
          <wp:inline distT="0" distB="0" distL="0" distR="0">
            <wp:extent cx="5743575" cy="1943100"/>
            <wp:effectExtent l="19050" t="0" r="9525" b="0"/>
            <wp:docPr id="10" name="Picture 10" descr="Client-Serv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ent-Server Systems"/>
                    <pic:cNvPicPr>
                      <a:picLocks noChangeAspect="1" noChangeArrowheads="1"/>
                    </pic:cNvPicPr>
                  </pic:nvPicPr>
                  <pic:blipFill>
                    <a:blip r:embed="rId9"/>
                    <a:srcRect/>
                    <a:stretch>
                      <a:fillRect/>
                    </a:stretch>
                  </pic:blipFill>
                  <pic:spPr bwMode="auto">
                    <a:xfrm>
                      <a:off x="0" y="0"/>
                      <a:ext cx="5743575" cy="1943100"/>
                    </a:xfrm>
                    <a:prstGeom prst="rect">
                      <a:avLst/>
                    </a:prstGeom>
                    <a:noFill/>
                    <a:ln w="9525">
                      <a:noFill/>
                      <a:miter lim="800000"/>
                      <a:headEnd/>
                      <a:tailEnd/>
                    </a:ln>
                  </pic:spPr>
                </pic:pic>
              </a:graphicData>
            </a:graphic>
          </wp:inline>
        </w:drawing>
      </w:r>
    </w:p>
    <w:p w:rsidR="00204D37" w:rsidRDefault="00204D37" w:rsidP="00204D37">
      <w:pPr>
        <w:spacing w:before="300" w:after="300"/>
        <w:rPr>
          <w:ins w:id="140" w:author="Unknown"/>
          <w:rFonts w:ascii="Times New Roman" w:hAnsi="Times New Roman" w:cs="Times New Roman"/>
        </w:rPr>
      </w:pPr>
      <w:ins w:id="141" w:author="Unknown">
        <w:r>
          <w:pict>
            <v:rect id="_x0000_i1031" style="width:0;height:0" o:hralign="center" o:hrstd="t" o:hrnoshade="t" o:hr="t" fillcolor="#333" stroked="f"/>
          </w:pict>
        </w:r>
      </w:ins>
    </w:p>
    <w:p w:rsidR="00204D37" w:rsidRDefault="00204D37" w:rsidP="00204D37">
      <w:pPr>
        <w:pStyle w:val="Heading2"/>
        <w:spacing w:before="240" w:beforeAutospacing="0" w:after="144" w:afterAutospacing="0"/>
        <w:rPr>
          <w:ins w:id="142" w:author="Unknown"/>
          <w:rFonts w:ascii="Helvetica" w:hAnsi="Helvetica" w:cs="Helvetica"/>
          <w:b w:val="0"/>
          <w:bCs w:val="0"/>
          <w:color w:val="333333"/>
          <w:sz w:val="45"/>
          <w:szCs w:val="45"/>
        </w:rPr>
      </w:pPr>
      <w:ins w:id="143" w:author="Unknown">
        <w:r>
          <w:rPr>
            <w:rFonts w:ascii="Helvetica" w:hAnsi="Helvetica" w:cs="Helvetica"/>
            <w:b w:val="0"/>
            <w:bCs w:val="0"/>
            <w:color w:val="333333"/>
            <w:sz w:val="45"/>
            <w:szCs w:val="45"/>
          </w:rPr>
          <w:t>Clustered Systems</w:t>
        </w:r>
      </w:ins>
    </w:p>
    <w:p w:rsidR="00204D37" w:rsidRDefault="00204D37" w:rsidP="00204D37">
      <w:pPr>
        <w:numPr>
          <w:ilvl w:val="0"/>
          <w:numId w:val="25"/>
        </w:numPr>
        <w:spacing w:before="100" w:beforeAutospacing="1" w:after="100" w:afterAutospacing="1" w:line="450" w:lineRule="atLeast"/>
        <w:rPr>
          <w:ins w:id="144" w:author="Unknown"/>
          <w:rFonts w:ascii="Arial" w:hAnsi="Arial" w:cs="Arial"/>
          <w:color w:val="333333"/>
          <w:sz w:val="24"/>
          <w:szCs w:val="24"/>
        </w:rPr>
      </w:pPr>
      <w:ins w:id="145" w:author="Unknown">
        <w:r>
          <w:rPr>
            <w:rFonts w:ascii="Arial" w:hAnsi="Arial" w:cs="Arial"/>
            <w:color w:val="333333"/>
          </w:rPr>
          <w:t>Like parallel systems, clustered systems gather together multiple CPUs to accomplish computational work.</w:t>
        </w:r>
      </w:ins>
    </w:p>
    <w:p w:rsidR="00204D37" w:rsidRDefault="00204D37" w:rsidP="00204D37">
      <w:pPr>
        <w:numPr>
          <w:ilvl w:val="0"/>
          <w:numId w:val="25"/>
        </w:numPr>
        <w:spacing w:before="100" w:beforeAutospacing="1" w:after="100" w:afterAutospacing="1" w:line="450" w:lineRule="atLeast"/>
        <w:rPr>
          <w:ins w:id="146" w:author="Unknown"/>
          <w:rFonts w:ascii="Arial" w:hAnsi="Arial" w:cs="Arial"/>
          <w:color w:val="333333"/>
        </w:rPr>
      </w:pPr>
      <w:ins w:id="147" w:author="Unknown">
        <w:r>
          <w:rPr>
            <w:rFonts w:ascii="Arial" w:hAnsi="Arial" w:cs="Arial"/>
            <w:color w:val="333333"/>
          </w:rPr>
          <w:t>Clustered systems differ from parallel systems, however, in that they are composed of two or more individual systems coupled together.</w:t>
        </w:r>
      </w:ins>
    </w:p>
    <w:p w:rsidR="00204D37" w:rsidRDefault="00204D37" w:rsidP="00204D37">
      <w:pPr>
        <w:numPr>
          <w:ilvl w:val="0"/>
          <w:numId w:val="25"/>
        </w:numPr>
        <w:spacing w:before="100" w:beforeAutospacing="1" w:after="100" w:afterAutospacing="1" w:line="450" w:lineRule="atLeast"/>
        <w:rPr>
          <w:ins w:id="148" w:author="Unknown"/>
          <w:rFonts w:ascii="Arial" w:hAnsi="Arial" w:cs="Arial"/>
          <w:color w:val="333333"/>
        </w:rPr>
      </w:pPr>
      <w:ins w:id="149" w:author="Unknown">
        <w:r>
          <w:rPr>
            <w:rFonts w:ascii="Arial" w:hAnsi="Arial" w:cs="Arial"/>
            <w:color w:val="333333"/>
          </w:rPr>
          <w:t>The definition of the term clustered is </w:t>
        </w:r>
        <w:r>
          <w:rPr>
            <w:rFonts w:ascii="Arial" w:hAnsi="Arial" w:cs="Arial"/>
            <w:b/>
            <w:bCs/>
            <w:color w:val="333333"/>
          </w:rPr>
          <w:t>not concrete;</w:t>
        </w:r>
        <w:r>
          <w:rPr>
            <w:rFonts w:ascii="Arial" w:hAnsi="Arial" w:cs="Arial"/>
            <w:color w:val="333333"/>
          </w:rPr>
          <w:t> the general accepted definition is that clustered computers share storage and are closely linked via LAN networking.</w:t>
        </w:r>
      </w:ins>
    </w:p>
    <w:p w:rsidR="00204D37" w:rsidRDefault="00204D37" w:rsidP="00204D37">
      <w:pPr>
        <w:numPr>
          <w:ilvl w:val="0"/>
          <w:numId w:val="25"/>
        </w:numPr>
        <w:spacing w:before="100" w:beforeAutospacing="1" w:after="100" w:afterAutospacing="1" w:line="450" w:lineRule="atLeast"/>
        <w:rPr>
          <w:ins w:id="150" w:author="Unknown"/>
          <w:rFonts w:ascii="Arial" w:hAnsi="Arial" w:cs="Arial"/>
          <w:color w:val="333333"/>
        </w:rPr>
      </w:pPr>
      <w:ins w:id="151" w:author="Unknown">
        <w:r>
          <w:rPr>
            <w:rFonts w:ascii="Arial" w:hAnsi="Arial" w:cs="Arial"/>
            <w:color w:val="333333"/>
          </w:rPr>
          <w:t>Clustering is usually performed to provide </w:t>
        </w:r>
        <w:r>
          <w:rPr>
            <w:rFonts w:ascii="Arial" w:hAnsi="Arial" w:cs="Arial"/>
            <w:b/>
            <w:bCs/>
            <w:color w:val="333333"/>
          </w:rPr>
          <w:t>high availability</w:t>
        </w:r>
        <w:r>
          <w:rPr>
            <w:rFonts w:ascii="Arial" w:hAnsi="Arial" w:cs="Arial"/>
            <w:color w:val="333333"/>
          </w:rPr>
          <w:t>.</w:t>
        </w:r>
      </w:ins>
    </w:p>
    <w:p w:rsidR="00204D37" w:rsidRDefault="00204D37" w:rsidP="00204D37">
      <w:pPr>
        <w:numPr>
          <w:ilvl w:val="0"/>
          <w:numId w:val="25"/>
        </w:numPr>
        <w:spacing w:before="100" w:beforeAutospacing="1" w:after="100" w:afterAutospacing="1" w:line="450" w:lineRule="atLeast"/>
        <w:rPr>
          <w:ins w:id="152" w:author="Unknown"/>
          <w:rFonts w:ascii="Arial" w:hAnsi="Arial" w:cs="Arial"/>
          <w:color w:val="333333"/>
        </w:rPr>
      </w:pPr>
      <w:ins w:id="153" w:author="Unknown">
        <w:r>
          <w:rPr>
            <w:rFonts w:ascii="Arial" w:hAnsi="Arial" w:cs="Arial"/>
            <w:color w:val="333333"/>
          </w:rPr>
          <w:t>A layer of cluster software runs on the cluster nodes. Each node can monitor one or more of the others. If the monitored machine fails, the monitoring machine can take ownership of its storage, and restart the application(s) that were running on the failed machine. The failed machine can remain down, but the users and clients of the application would only see a brief interruption of service.</w:t>
        </w:r>
      </w:ins>
    </w:p>
    <w:p w:rsidR="00204D37" w:rsidRDefault="00204D37" w:rsidP="00204D37">
      <w:pPr>
        <w:numPr>
          <w:ilvl w:val="0"/>
          <w:numId w:val="25"/>
        </w:numPr>
        <w:spacing w:before="100" w:beforeAutospacing="1" w:after="100" w:afterAutospacing="1" w:line="450" w:lineRule="atLeast"/>
        <w:rPr>
          <w:ins w:id="154" w:author="Unknown"/>
          <w:rFonts w:ascii="Arial" w:hAnsi="Arial" w:cs="Arial"/>
          <w:color w:val="333333"/>
        </w:rPr>
      </w:pPr>
      <w:ins w:id="155" w:author="Unknown">
        <w:r>
          <w:rPr>
            <w:rFonts w:ascii="Arial" w:hAnsi="Arial" w:cs="Arial"/>
            <w:b/>
            <w:bCs/>
            <w:color w:val="333333"/>
          </w:rPr>
          <w:t>Asymmetric Clustering -</w:t>
        </w:r>
        <w:r>
          <w:rPr>
            <w:rFonts w:ascii="Arial" w:hAnsi="Arial" w:cs="Arial"/>
            <w:color w:val="333333"/>
          </w:rPr>
          <w:t xml:space="preserve"> In this, one machine is in hot standby mode while the other is running the applications. The hot standby host (machine) does nothing but </w:t>
        </w:r>
        <w:r>
          <w:rPr>
            <w:rFonts w:ascii="Arial" w:hAnsi="Arial" w:cs="Arial"/>
            <w:color w:val="333333"/>
          </w:rPr>
          <w:lastRenderedPageBreak/>
          <w:t>monitor the active server. If that server fails, the hot standby host becomes the active server.</w:t>
        </w:r>
      </w:ins>
    </w:p>
    <w:p w:rsidR="00204D37" w:rsidRDefault="00204D37" w:rsidP="00204D37">
      <w:pPr>
        <w:numPr>
          <w:ilvl w:val="0"/>
          <w:numId w:val="25"/>
        </w:numPr>
        <w:spacing w:before="100" w:beforeAutospacing="1" w:after="100" w:afterAutospacing="1" w:line="450" w:lineRule="atLeast"/>
        <w:rPr>
          <w:ins w:id="156" w:author="Unknown"/>
          <w:rFonts w:ascii="Arial" w:hAnsi="Arial" w:cs="Arial"/>
          <w:color w:val="333333"/>
        </w:rPr>
      </w:pPr>
      <w:ins w:id="157" w:author="Unknown">
        <w:r>
          <w:rPr>
            <w:rFonts w:ascii="Arial" w:hAnsi="Arial" w:cs="Arial"/>
            <w:b/>
            <w:bCs/>
            <w:color w:val="333333"/>
          </w:rPr>
          <w:t>Symmetric Clustering -</w:t>
        </w:r>
        <w:r>
          <w:rPr>
            <w:rFonts w:ascii="Arial" w:hAnsi="Arial" w:cs="Arial"/>
            <w:color w:val="333333"/>
          </w:rPr>
          <w:t> In this, two or more hosts are running applications, and they are monitoring each other. This mode is obviously more efficient, as it uses all of the available hardware.</w:t>
        </w:r>
      </w:ins>
    </w:p>
    <w:p w:rsidR="00204D37" w:rsidRDefault="00204D37" w:rsidP="00204D37">
      <w:pPr>
        <w:numPr>
          <w:ilvl w:val="0"/>
          <w:numId w:val="25"/>
        </w:numPr>
        <w:spacing w:before="100" w:beforeAutospacing="1" w:after="100" w:afterAutospacing="1" w:line="450" w:lineRule="atLeast"/>
        <w:rPr>
          <w:ins w:id="158" w:author="Unknown"/>
          <w:rFonts w:ascii="Arial" w:hAnsi="Arial" w:cs="Arial"/>
          <w:color w:val="333333"/>
        </w:rPr>
      </w:pPr>
      <w:ins w:id="159" w:author="Unknown">
        <w:r>
          <w:rPr>
            <w:rFonts w:ascii="Arial" w:hAnsi="Arial" w:cs="Arial"/>
            <w:b/>
            <w:bCs/>
            <w:color w:val="333333"/>
          </w:rPr>
          <w:t>Parallel Clustering -</w:t>
        </w:r>
        <w:r>
          <w:rPr>
            <w:rFonts w:ascii="Arial" w:hAnsi="Arial" w:cs="Arial"/>
            <w:color w:val="333333"/>
          </w:rPr>
          <w:t> Parallel clusters allow multiple hosts to access the same data on the shared storage. Because most operating systems lack support for this simultaneous data access by multiple hosts, parallel clusters are usually accomplished by special versions of software and special releases of applications.</w:t>
        </w:r>
      </w:ins>
    </w:p>
    <w:p w:rsidR="00204D37" w:rsidRDefault="00204D37" w:rsidP="00204D37">
      <w:pPr>
        <w:pStyle w:val="NormalWeb"/>
        <w:spacing w:before="0" w:beforeAutospacing="0" w:after="150" w:afterAutospacing="0"/>
        <w:rPr>
          <w:ins w:id="160" w:author="Unknown"/>
          <w:rFonts w:ascii="Arial" w:hAnsi="Arial" w:cs="Arial"/>
          <w:color w:val="333333"/>
        </w:rPr>
      </w:pPr>
      <w:ins w:id="161" w:author="Unknown">
        <w:r>
          <w:rPr>
            <w:rFonts w:ascii="Arial" w:hAnsi="Arial" w:cs="Arial"/>
            <w:color w:val="333333"/>
          </w:rPr>
          <w:t>Clustered technology is rapidly changing. Clustered system's usage and it's features should expand greatly as </w:t>
        </w:r>
        <w:r>
          <w:rPr>
            <w:rFonts w:ascii="Arial" w:hAnsi="Arial" w:cs="Arial"/>
            <w:b/>
            <w:bCs/>
            <w:color w:val="333333"/>
          </w:rPr>
          <w:t>Storage Area Networks(SANs)</w:t>
        </w:r>
        <w:r>
          <w:rPr>
            <w:rFonts w:ascii="Arial" w:hAnsi="Arial" w:cs="Arial"/>
            <w:color w:val="333333"/>
          </w:rPr>
          <w:t>. SANs allow easy attachment of multiple hosts to multiple storage units. Current clusters are usually limited to two or four hosts due to the complexity of connecting the hosts to shared storage.</w:t>
        </w:r>
      </w:ins>
    </w:p>
    <w:p w:rsidR="00204D37" w:rsidRDefault="00204D37" w:rsidP="00204D37">
      <w:pPr>
        <w:spacing w:before="300" w:after="300"/>
        <w:rPr>
          <w:ins w:id="162" w:author="Unknown"/>
          <w:rFonts w:ascii="Times New Roman" w:hAnsi="Times New Roman" w:cs="Times New Roman"/>
        </w:rPr>
      </w:pPr>
      <w:ins w:id="163" w:author="Unknown">
        <w:r>
          <w:pict>
            <v:rect id="_x0000_i1032" style="width:0;height:0" o:hralign="center" o:hrstd="t" o:hrnoshade="t" o:hr="t" fillcolor="#333" stroked="f"/>
          </w:pict>
        </w:r>
      </w:ins>
    </w:p>
    <w:p w:rsidR="00204D37" w:rsidRDefault="00204D37" w:rsidP="00204D37">
      <w:pPr>
        <w:pStyle w:val="Heading2"/>
        <w:spacing w:before="240" w:beforeAutospacing="0" w:after="144" w:afterAutospacing="0"/>
        <w:rPr>
          <w:ins w:id="164" w:author="Unknown"/>
          <w:rFonts w:ascii="Helvetica" w:hAnsi="Helvetica" w:cs="Helvetica"/>
          <w:b w:val="0"/>
          <w:bCs w:val="0"/>
          <w:color w:val="333333"/>
          <w:sz w:val="45"/>
          <w:szCs w:val="45"/>
        </w:rPr>
      </w:pPr>
      <w:ins w:id="165" w:author="Unknown">
        <w:r>
          <w:rPr>
            <w:rFonts w:ascii="Helvetica" w:hAnsi="Helvetica" w:cs="Helvetica"/>
            <w:b w:val="0"/>
            <w:bCs w:val="0"/>
            <w:color w:val="333333"/>
            <w:sz w:val="45"/>
            <w:szCs w:val="45"/>
          </w:rPr>
          <w:t>Real Time Operating System</w:t>
        </w:r>
      </w:ins>
    </w:p>
    <w:p w:rsidR="00204D37" w:rsidRDefault="00204D37" w:rsidP="00204D37">
      <w:pPr>
        <w:pStyle w:val="NormalWeb"/>
        <w:spacing w:before="0" w:beforeAutospacing="0" w:after="150" w:afterAutospacing="0"/>
        <w:rPr>
          <w:ins w:id="166" w:author="Unknown"/>
          <w:rFonts w:ascii="Arial" w:hAnsi="Arial" w:cs="Arial"/>
          <w:color w:val="333333"/>
        </w:rPr>
      </w:pPr>
      <w:ins w:id="167" w:author="Unknown">
        <w:r>
          <w:rPr>
            <w:rFonts w:ascii="Arial" w:hAnsi="Arial" w:cs="Arial"/>
            <w:color w:val="333333"/>
          </w:rPr>
          <w:t>It is defined as an operating system known to give maximum time for each of the critical operations that it performs, like OS calls and interrupt handling.</w:t>
        </w:r>
      </w:ins>
    </w:p>
    <w:p w:rsidR="00204D37" w:rsidRDefault="00204D37" w:rsidP="00204D37">
      <w:pPr>
        <w:pStyle w:val="NormalWeb"/>
        <w:spacing w:before="0" w:beforeAutospacing="0" w:after="150" w:afterAutospacing="0"/>
        <w:rPr>
          <w:ins w:id="168" w:author="Unknown"/>
          <w:rFonts w:ascii="Arial" w:hAnsi="Arial" w:cs="Arial"/>
          <w:color w:val="333333"/>
        </w:rPr>
      </w:pPr>
      <w:ins w:id="169" w:author="Unknown">
        <w:r>
          <w:rPr>
            <w:rFonts w:ascii="Arial" w:hAnsi="Arial" w:cs="Arial"/>
            <w:color w:val="333333"/>
          </w:rPr>
          <w:t>The Real-Time Operating system which guarantees the maximum time for critical operations and complete them on time are referred to as </w:t>
        </w:r>
        <w:r>
          <w:rPr>
            <w:rFonts w:ascii="Arial" w:hAnsi="Arial" w:cs="Arial"/>
            <w:b/>
            <w:bCs/>
            <w:color w:val="333333"/>
          </w:rPr>
          <w:t>Hard Real-Time Operating Systems.</w:t>
        </w:r>
      </w:ins>
    </w:p>
    <w:p w:rsidR="00204D37" w:rsidRDefault="00204D37" w:rsidP="00204D37">
      <w:pPr>
        <w:pStyle w:val="NormalWeb"/>
        <w:spacing w:before="0" w:beforeAutospacing="0" w:after="150" w:afterAutospacing="0"/>
        <w:rPr>
          <w:ins w:id="170" w:author="Unknown"/>
          <w:rFonts w:ascii="Arial" w:hAnsi="Arial" w:cs="Arial"/>
          <w:color w:val="333333"/>
        </w:rPr>
      </w:pPr>
      <w:ins w:id="171" w:author="Unknown">
        <w:r>
          <w:rPr>
            <w:rFonts w:ascii="Arial" w:hAnsi="Arial" w:cs="Arial"/>
            <w:color w:val="333333"/>
          </w:rPr>
          <w:t>While the real-time operating systems that can only guarantee a maximum of the time, i.e. the critical task will get priority over other tasks, but no assurity of completeing it in a defined time. These systems are referred to as </w:t>
        </w:r>
        <w:r>
          <w:rPr>
            <w:rFonts w:ascii="Arial" w:hAnsi="Arial" w:cs="Arial"/>
            <w:b/>
            <w:bCs/>
            <w:color w:val="333333"/>
          </w:rPr>
          <w:t>Soft Real-Time Operating Systems</w:t>
        </w:r>
        <w:r>
          <w:rPr>
            <w:rFonts w:ascii="Arial" w:hAnsi="Arial" w:cs="Arial"/>
            <w:color w:val="333333"/>
          </w:rPr>
          <w:t>.</w:t>
        </w:r>
      </w:ins>
    </w:p>
    <w:p w:rsidR="00204D37" w:rsidRDefault="00204D37" w:rsidP="00204D37">
      <w:pPr>
        <w:spacing w:before="300" w:after="300"/>
        <w:rPr>
          <w:ins w:id="172" w:author="Unknown"/>
          <w:rFonts w:ascii="Times New Roman" w:hAnsi="Times New Roman" w:cs="Times New Roman"/>
        </w:rPr>
      </w:pPr>
      <w:ins w:id="173" w:author="Unknown">
        <w:r>
          <w:pict>
            <v:rect id="_x0000_i1033" style="width:0;height:0" o:hralign="center" o:hrstd="t" o:hrnoshade="t" o:hr="t" fillcolor="#333" stroked="f"/>
          </w:pict>
        </w:r>
      </w:ins>
    </w:p>
    <w:p w:rsidR="00204D37" w:rsidRDefault="00204D37" w:rsidP="00204D37">
      <w:pPr>
        <w:pStyle w:val="Heading2"/>
        <w:spacing w:before="240" w:beforeAutospacing="0" w:after="144" w:afterAutospacing="0"/>
        <w:rPr>
          <w:ins w:id="174" w:author="Unknown"/>
          <w:rFonts w:ascii="Helvetica" w:hAnsi="Helvetica" w:cs="Helvetica"/>
          <w:b w:val="0"/>
          <w:bCs w:val="0"/>
          <w:color w:val="333333"/>
          <w:sz w:val="45"/>
          <w:szCs w:val="45"/>
        </w:rPr>
      </w:pPr>
      <w:ins w:id="175" w:author="Unknown">
        <w:r>
          <w:rPr>
            <w:rFonts w:ascii="Helvetica" w:hAnsi="Helvetica" w:cs="Helvetica"/>
            <w:b w:val="0"/>
            <w:bCs w:val="0"/>
            <w:color w:val="333333"/>
            <w:sz w:val="45"/>
            <w:szCs w:val="45"/>
          </w:rPr>
          <w:t>Handheld Systems</w:t>
        </w:r>
      </w:ins>
    </w:p>
    <w:p w:rsidR="00204D37" w:rsidRDefault="00204D37" w:rsidP="00204D37">
      <w:pPr>
        <w:pStyle w:val="NormalWeb"/>
        <w:spacing w:before="0" w:beforeAutospacing="0" w:after="150" w:afterAutospacing="0"/>
        <w:rPr>
          <w:ins w:id="176" w:author="Unknown"/>
          <w:rFonts w:ascii="Arial" w:hAnsi="Arial" w:cs="Arial"/>
          <w:color w:val="333333"/>
        </w:rPr>
      </w:pPr>
      <w:ins w:id="177" w:author="Unknown">
        <w:r>
          <w:rPr>
            <w:rFonts w:ascii="Arial" w:hAnsi="Arial" w:cs="Arial"/>
            <w:color w:val="333333"/>
          </w:rPr>
          <w:t>Handheld systems include </w:t>
        </w:r>
        <w:r>
          <w:rPr>
            <w:rFonts w:ascii="Arial" w:hAnsi="Arial" w:cs="Arial"/>
            <w:b/>
            <w:bCs/>
            <w:color w:val="333333"/>
          </w:rPr>
          <w:t>Personal Digital Assistants(PDAs)</w:t>
        </w:r>
        <w:r>
          <w:rPr>
            <w:rFonts w:ascii="Arial" w:hAnsi="Arial" w:cs="Arial"/>
            <w:color w:val="333333"/>
          </w:rPr>
          <w:t>, such as </w:t>
        </w:r>
        <w:r>
          <w:rPr>
            <w:rStyle w:val="HTMLCode"/>
            <w:color w:val="C7254E"/>
            <w:sz w:val="22"/>
            <w:szCs w:val="22"/>
            <w:shd w:val="clear" w:color="auto" w:fill="F9F2F4"/>
          </w:rPr>
          <w:t>Palm-Pilots</w:t>
        </w:r>
        <w:r>
          <w:rPr>
            <w:rFonts w:ascii="Arial" w:hAnsi="Arial" w:cs="Arial"/>
            <w:color w:val="333333"/>
          </w:rPr>
          <w:t> or </w:t>
        </w:r>
        <w:r>
          <w:rPr>
            <w:rStyle w:val="HTMLCode"/>
            <w:color w:val="C7254E"/>
            <w:sz w:val="22"/>
            <w:szCs w:val="22"/>
            <w:shd w:val="clear" w:color="auto" w:fill="F9F2F4"/>
          </w:rPr>
          <w:t>Cellular Telephones</w:t>
        </w:r>
        <w:r>
          <w:rPr>
            <w:rFonts w:ascii="Arial" w:hAnsi="Arial" w:cs="Arial"/>
            <w:color w:val="333333"/>
          </w:rPr>
          <w:t> with connectivity to a network such as the Internet. They are usually of limited size due to which most handheld devices have a small amount of memory, include slow processors, and feature small display screens.</w:t>
        </w:r>
      </w:ins>
    </w:p>
    <w:p w:rsidR="00204D37" w:rsidRDefault="00204D37" w:rsidP="00204D37">
      <w:pPr>
        <w:numPr>
          <w:ilvl w:val="0"/>
          <w:numId w:val="26"/>
        </w:numPr>
        <w:spacing w:before="100" w:beforeAutospacing="1" w:after="100" w:afterAutospacing="1" w:line="450" w:lineRule="atLeast"/>
        <w:rPr>
          <w:ins w:id="178" w:author="Unknown"/>
          <w:rFonts w:ascii="Arial" w:hAnsi="Arial" w:cs="Arial"/>
          <w:color w:val="333333"/>
        </w:rPr>
      </w:pPr>
      <w:ins w:id="179" w:author="Unknown">
        <w:r>
          <w:rPr>
            <w:rFonts w:ascii="Arial" w:hAnsi="Arial" w:cs="Arial"/>
            <w:color w:val="333333"/>
          </w:rPr>
          <w:lastRenderedPageBreak/>
          <w:t>Many handheld devices have between </w:t>
        </w:r>
        <w:r>
          <w:rPr>
            <w:rFonts w:ascii="Arial" w:hAnsi="Arial" w:cs="Arial"/>
            <w:b/>
            <w:bCs/>
            <w:color w:val="333333"/>
          </w:rPr>
          <w:t>512 KB</w:t>
        </w:r>
        <w:r>
          <w:rPr>
            <w:rFonts w:ascii="Arial" w:hAnsi="Arial" w:cs="Arial"/>
            <w:color w:val="333333"/>
          </w:rPr>
          <w:t> and </w:t>
        </w:r>
        <w:r>
          <w:rPr>
            <w:rFonts w:ascii="Arial" w:hAnsi="Arial" w:cs="Arial"/>
            <w:b/>
            <w:bCs/>
            <w:color w:val="333333"/>
          </w:rPr>
          <w:t>8 MB</w:t>
        </w:r>
        <w:r>
          <w:rPr>
            <w:rFonts w:ascii="Arial" w:hAnsi="Arial" w:cs="Arial"/>
            <w:color w:val="333333"/>
          </w:rPr>
          <w:t> of memory. As a result, the operating system and applications must manage memory efficiently. This includes returning all allocated memory back to the memory manager once the memory is no longer being used.</w:t>
        </w:r>
      </w:ins>
    </w:p>
    <w:p w:rsidR="00204D37" w:rsidRDefault="00204D37" w:rsidP="00204D37">
      <w:pPr>
        <w:numPr>
          <w:ilvl w:val="0"/>
          <w:numId w:val="26"/>
        </w:numPr>
        <w:spacing w:before="100" w:beforeAutospacing="1" w:after="100" w:afterAutospacing="1" w:line="450" w:lineRule="atLeast"/>
        <w:rPr>
          <w:ins w:id="180" w:author="Unknown"/>
          <w:rFonts w:ascii="Arial" w:hAnsi="Arial" w:cs="Arial"/>
          <w:color w:val="333333"/>
        </w:rPr>
      </w:pPr>
      <w:ins w:id="181" w:author="Unknown">
        <w:r>
          <w:rPr>
            <w:rFonts w:ascii="Arial" w:hAnsi="Arial" w:cs="Arial"/>
            <w:color w:val="333333"/>
          </w:rPr>
          <w:t>Currently, many handheld devices do </w:t>
        </w:r>
        <w:r>
          <w:rPr>
            <w:rFonts w:ascii="Arial" w:hAnsi="Arial" w:cs="Arial"/>
            <w:b/>
            <w:bCs/>
            <w:color w:val="333333"/>
          </w:rPr>
          <w:t>not use virtual memory</w:t>
        </w:r>
        <w:r>
          <w:rPr>
            <w:rFonts w:ascii="Arial" w:hAnsi="Arial" w:cs="Arial"/>
            <w:color w:val="333333"/>
          </w:rPr>
          <w:t> techniques, thus forcing program developers to work within the confines of limited physical memory.</w:t>
        </w:r>
      </w:ins>
    </w:p>
    <w:p w:rsidR="00204D37" w:rsidRDefault="00204D37" w:rsidP="00204D37">
      <w:pPr>
        <w:numPr>
          <w:ilvl w:val="0"/>
          <w:numId w:val="26"/>
        </w:numPr>
        <w:spacing w:before="100" w:beforeAutospacing="1" w:after="100" w:afterAutospacing="1" w:line="450" w:lineRule="atLeast"/>
        <w:rPr>
          <w:ins w:id="182" w:author="Unknown"/>
          <w:rFonts w:ascii="Arial" w:hAnsi="Arial" w:cs="Arial"/>
          <w:color w:val="333333"/>
        </w:rPr>
      </w:pPr>
      <w:ins w:id="183" w:author="Unknown">
        <w:r>
          <w:rPr>
            <w:rFonts w:ascii="Arial" w:hAnsi="Arial" w:cs="Arial"/>
            <w:color w:val="333333"/>
          </w:rPr>
          <w:t>Processors for most handheld devices often run at a fraction of the speed of a processor in a PC. Faster processors require </w:t>
        </w:r>
        <w:r>
          <w:rPr>
            <w:rFonts w:ascii="Arial" w:hAnsi="Arial" w:cs="Arial"/>
            <w:b/>
            <w:bCs/>
            <w:color w:val="333333"/>
          </w:rPr>
          <w:t>more power</w:t>
        </w:r>
        <w:r>
          <w:rPr>
            <w:rFonts w:ascii="Arial" w:hAnsi="Arial" w:cs="Arial"/>
            <w:color w:val="333333"/>
          </w:rPr>
          <w:t>. To include a faster processor in a handheld device would require a </w:t>
        </w:r>
        <w:r>
          <w:rPr>
            <w:rFonts w:ascii="Arial" w:hAnsi="Arial" w:cs="Arial"/>
            <w:b/>
            <w:bCs/>
            <w:color w:val="333333"/>
          </w:rPr>
          <w:t>larger battery</w:t>
        </w:r>
        <w:r>
          <w:rPr>
            <w:rFonts w:ascii="Arial" w:hAnsi="Arial" w:cs="Arial"/>
            <w:color w:val="333333"/>
          </w:rPr>
          <w:t> that would have to be replaced more frequently.</w:t>
        </w:r>
      </w:ins>
    </w:p>
    <w:p w:rsidR="00204D37" w:rsidRDefault="00204D37" w:rsidP="00204D37">
      <w:pPr>
        <w:numPr>
          <w:ilvl w:val="0"/>
          <w:numId w:val="26"/>
        </w:numPr>
        <w:spacing w:before="100" w:beforeAutospacing="1" w:after="100" w:afterAutospacing="1" w:line="450" w:lineRule="atLeast"/>
        <w:rPr>
          <w:ins w:id="184" w:author="Unknown"/>
          <w:rFonts w:ascii="Arial" w:hAnsi="Arial" w:cs="Arial"/>
          <w:color w:val="333333"/>
        </w:rPr>
      </w:pPr>
      <w:ins w:id="185" w:author="Unknown">
        <w:r>
          <w:rPr>
            <w:rFonts w:ascii="Arial" w:hAnsi="Arial" w:cs="Arial"/>
            <w:color w:val="333333"/>
          </w:rPr>
          <w:t>The last issue confronting program designers for handheld devices is the small display screens typically available. One approach for displaying the content in web pages is </w:t>
        </w:r>
        <w:r>
          <w:rPr>
            <w:rFonts w:ascii="Arial" w:hAnsi="Arial" w:cs="Arial"/>
            <w:b/>
            <w:bCs/>
            <w:color w:val="333333"/>
          </w:rPr>
          <w:t>web clipping</w:t>
        </w:r>
        <w:r>
          <w:rPr>
            <w:rFonts w:ascii="Arial" w:hAnsi="Arial" w:cs="Arial"/>
            <w:color w:val="333333"/>
          </w:rPr>
          <w:t>, where only a small subset of a web page is delivered and displayed on the handheld device.</w:t>
        </w:r>
      </w:ins>
    </w:p>
    <w:p w:rsidR="00204D37" w:rsidRDefault="00204D37" w:rsidP="002957E7">
      <w:pPr>
        <w:spacing w:before="100" w:beforeAutospacing="1" w:after="100" w:afterAutospacing="1" w:line="240" w:lineRule="auto"/>
        <w:outlineLvl w:val="1"/>
        <w:rPr>
          <w:rFonts w:ascii="Arial" w:eastAsia="Times New Roman" w:hAnsi="Arial" w:cs="Arial"/>
          <w:sz w:val="35"/>
          <w:szCs w:val="35"/>
          <w:lang w:eastAsia="en-IN"/>
        </w:rPr>
      </w:pPr>
    </w:p>
    <w:p w:rsidR="00204D37" w:rsidRDefault="00204D37" w:rsidP="002957E7">
      <w:pPr>
        <w:spacing w:before="100" w:beforeAutospacing="1" w:after="100" w:afterAutospacing="1" w:line="240" w:lineRule="auto"/>
        <w:outlineLvl w:val="1"/>
        <w:rPr>
          <w:rFonts w:ascii="Arial" w:eastAsia="Times New Roman" w:hAnsi="Arial" w:cs="Arial"/>
          <w:sz w:val="35"/>
          <w:szCs w:val="35"/>
          <w:lang w:eastAsia="en-IN"/>
        </w:rPr>
      </w:pPr>
    </w:p>
    <w:p w:rsidR="002957E7" w:rsidRPr="002957E7" w:rsidRDefault="002957E7" w:rsidP="002957E7">
      <w:pPr>
        <w:spacing w:before="100" w:beforeAutospacing="1" w:after="100" w:afterAutospacing="1" w:line="240" w:lineRule="auto"/>
        <w:outlineLvl w:val="1"/>
        <w:rPr>
          <w:rFonts w:ascii="Arial" w:eastAsia="Times New Roman" w:hAnsi="Arial" w:cs="Arial"/>
          <w:sz w:val="35"/>
          <w:szCs w:val="35"/>
          <w:lang w:eastAsia="en-IN"/>
        </w:rPr>
      </w:pPr>
      <w:r w:rsidRPr="002957E7">
        <w:rPr>
          <w:rFonts w:ascii="Arial" w:eastAsia="Times New Roman" w:hAnsi="Arial" w:cs="Arial"/>
          <w:sz w:val="35"/>
          <w:szCs w:val="35"/>
          <w:lang w:eastAsia="en-IN"/>
        </w:rPr>
        <w:t>What is Unix ?</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The Unix operating system is a set of programs that act as a link between the computer and the user.</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The computer programs that allocate the system resources and coordinate all the details of the computer's internals is called the </w:t>
      </w:r>
      <w:r w:rsidRPr="002957E7">
        <w:rPr>
          <w:rFonts w:ascii="Arial" w:eastAsia="Times New Roman" w:hAnsi="Arial" w:cs="Arial"/>
          <w:b/>
          <w:bCs/>
          <w:color w:val="000000"/>
          <w:sz w:val="24"/>
          <w:szCs w:val="24"/>
          <w:lang w:eastAsia="en-IN"/>
        </w:rPr>
        <w:t>operating system</w:t>
      </w:r>
      <w:r w:rsidRPr="002957E7">
        <w:rPr>
          <w:rFonts w:ascii="Arial" w:eastAsia="Times New Roman" w:hAnsi="Arial" w:cs="Arial"/>
          <w:color w:val="000000"/>
          <w:sz w:val="24"/>
          <w:szCs w:val="24"/>
          <w:lang w:eastAsia="en-IN"/>
        </w:rPr>
        <w:t> or the </w:t>
      </w:r>
      <w:r w:rsidRPr="002957E7">
        <w:rPr>
          <w:rFonts w:ascii="Arial" w:eastAsia="Times New Roman" w:hAnsi="Arial" w:cs="Arial"/>
          <w:b/>
          <w:bCs/>
          <w:color w:val="000000"/>
          <w:sz w:val="24"/>
          <w:szCs w:val="24"/>
          <w:lang w:eastAsia="en-IN"/>
        </w:rPr>
        <w:t>kernel</w:t>
      </w:r>
      <w:r w:rsidRPr="002957E7">
        <w:rPr>
          <w:rFonts w:ascii="Arial" w:eastAsia="Times New Roman" w:hAnsi="Arial" w:cs="Arial"/>
          <w:color w:val="000000"/>
          <w:sz w:val="24"/>
          <w:szCs w:val="24"/>
          <w:lang w:eastAsia="en-IN"/>
        </w:rPr>
        <w:t>.</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Users communicate with the kernel through a program known as the </w:t>
      </w:r>
      <w:r w:rsidRPr="002957E7">
        <w:rPr>
          <w:rFonts w:ascii="Arial" w:eastAsia="Times New Roman" w:hAnsi="Arial" w:cs="Arial"/>
          <w:b/>
          <w:bCs/>
          <w:color w:val="000000"/>
          <w:sz w:val="24"/>
          <w:szCs w:val="24"/>
          <w:lang w:eastAsia="en-IN"/>
        </w:rPr>
        <w:t>shell</w:t>
      </w:r>
      <w:r w:rsidRPr="002957E7">
        <w:rPr>
          <w:rFonts w:ascii="Arial" w:eastAsia="Times New Roman" w:hAnsi="Arial" w:cs="Arial"/>
          <w:color w:val="000000"/>
          <w:sz w:val="24"/>
          <w:szCs w:val="24"/>
          <w:lang w:eastAsia="en-IN"/>
        </w:rPr>
        <w:t>. The shell is a command line interpreter; it translates commands entered by the user and converts them into a language that is understood by the kernel.</w:t>
      </w:r>
    </w:p>
    <w:p w:rsidR="002957E7" w:rsidRPr="002957E7" w:rsidRDefault="002957E7" w:rsidP="002957E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Unix was originally developed in 1969 by a group of AT&amp;T employees Ken Thompson, Dennis Ritchie, Douglas McIlroy, and Joe Ossanna at Bell Labs.</w:t>
      </w:r>
    </w:p>
    <w:p w:rsidR="002957E7" w:rsidRPr="002957E7" w:rsidRDefault="002957E7" w:rsidP="002957E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There are various Unix variants available in the market. Solaris Unix, AIX, HP Unix and BSD are a few examples. Linux is also a flavor of Unix which is freely available.</w:t>
      </w:r>
    </w:p>
    <w:p w:rsidR="002957E7" w:rsidRPr="002957E7" w:rsidRDefault="002957E7" w:rsidP="002957E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Several people can use a Unix computer at the same time; hence Unix is called a multiuser system.</w:t>
      </w:r>
    </w:p>
    <w:p w:rsidR="002957E7" w:rsidRPr="002957E7" w:rsidRDefault="002957E7" w:rsidP="002957E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A user can also run multiple programs at the same time; hence Unix is a multitasking environment.</w:t>
      </w:r>
    </w:p>
    <w:p w:rsidR="002957E7" w:rsidRPr="002957E7" w:rsidRDefault="002957E7" w:rsidP="002957E7">
      <w:pPr>
        <w:spacing w:before="100" w:beforeAutospacing="1" w:after="100" w:afterAutospacing="1" w:line="240" w:lineRule="auto"/>
        <w:outlineLvl w:val="1"/>
        <w:rPr>
          <w:rFonts w:ascii="Arial" w:eastAsia="Times New Roman" w:hAnsi="Arial" w:cs="Arial"/>
          <w:sz w:val="35"/>
          <w:szCs w:val="35"/>
          <w:lang w:eastAsia="en-IN"/>
        </w:rPr>
      </w:pPr>
      <w:r w:rsidRPr="002957E7">
        <w:rPr>
          <w:rFonts w:ascii="Arial" w:eastAsia="Times New Roman" w:hAnsi="Arial" w:cs="Arial"/>
          <w:sz w:val="35"/>
          <w:szCs w:val="35"/>
          <w:lang w:eastAsia="en-IN"/>
        </w:rPr>
        <w:lastRenderedPageBreak/>
        <w:t>Unix Architecture</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Here is a basic block diagram of a Unix system −</w:t>
      </w:r>
    </w:p>
    <w:p w:rsidR="002957E7" w:rsidRPr="002957E7" w:rsidRDefault="002957E7" w:rsidP="002957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0000" cy="3810000"/>
            <wp:effectExtent l="19050" t="0" r="0" b="0"/>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10"/>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The main concept that unites all the versions of Unix is the following four basics −</w:t>
      </w:r>
    </w:p>
    <w:p w:rsidR="002957E7" w:rsidRPr="002957E7" w:rsidRDefault="002957E7" w:rsidP="002957E7">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Kernel</w:t>
      </w:r>
      <w:r w:rsidRPr="002957E7">
        <w:rPr>
          <w:rFonts w:ascii="Arial" w:eastAsia="Times New Roman" w:hAnsi="Arial" w:cs="Arial"/>
          <w:color w:val="000000"/>
          <w:sz w:val="24"/>
          <w:szCs w:val="24"/>
          <w:lang w:eastAsia="en-IN"/>
        </w:rPr>
        <w:t> − The kernel is the heart of the operating system. It interacts with the hardware and most of the tasks like memory management, task scheduling and file management.</w:t>
      </w:r>
    </w:p>
    <w:p w:rsidR="002957E7" w:rsidRPr="002957E7" w:rsidRDefault="002957E7" w:rsidP="002957E7">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Shell</w:t>
      </w:r>
      <w:r w:rsidRPr="002957E7">
        <w:rPr>
          <w:rFonts w:ascii="Arial" w:eastAsia="Times New Roman" w:hAnsi="Arial" w:cs="Arial"/>
          <w:color w:val="000000"/>
          <w:sz w:val="24"/>
          <w:szCs w:val="24"/>
          <w:lang w:eastAsia="en-IN"/>
        </w:rPr>
        <w:t> − The shell is the utility that processes your requests. When you type in a command at your terminal, the shell interprets the command and calls the program that you want. The shell uses standard syntax for all commands. C Shell, Bourne Shell and Korn Shell are the most famous shells which are available with most of the Unix variants.</w:t>
      </w:r>
    </w:p>
    <w:p w:rsidR="002957E7" w:rsidRPr="002957E7" w:rsidRDefault="002957E7" w:rsidP="002957E7">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Commands and Utilities</w:t>
      </w:r>
      <w:r w:rsidRPr="002957E7">
        <w:rPr>
          <w:rFonts w:ascii="Arial" w:eastAsia="Times New Roman" w:hAnsi="Arial" w:cs="Arial"/>
          <w:color w:val="000000"/>
          <w:sz w:val="24"/>
          <w:szCs w:val="24"/>
          <w:lang w:eastAsia="en-IN"/>
        </w:rPr>
        <w:t> − There are various commands and utilities which you can make use of in your day to day activities. </w:t>
      </w:r>
      <w:r w:rsidRPr="002957E7">
        <w:rPr>
          <w:rFonts w:ascii="Arial" w:eastAsia="Times New Roman" w:hAnsi="Arial" w:cs="Arial"/>
          <w:b/>
          <w:bCs/>
          <w:color w:val="000000"/>
          <w:sz w:val="24"/>
          <w:szCs w:val="24"/>
          <w:lang w:eastAsia="en-IN"/>
        </w:rPr>
        <w:t>cp</w:t>
      </w:r>
      <w:r w:rsidRPr="002957E7">
        <w:rPr>
          <w:rFonts w:ascii="Arial" w:eastAsia="Times New Roman" w:hAnsi="Arial" w:cs="Arial"/>
          <w:color w:val="000000"/>
          <w:sz w:val="24"/>
          <w:szCs w:val="24"/>
          <w:lang w:eastAsia="en-IN"/>
        </w:rPr>
        <w:t>, </w:t>
      </w:r>
      <w:r w:rsidRPr="002957E7">
        <w:rPr>
          <w:rFonts w:ascii="Arial" w:eastAsia="Times New Roman" w:hAnsi="Arial" w:cs="Arial"/>
          <w:b/>
          <w:bCs/>
          <w:color w:val="000000"/>
          <w:sz w:val="24"/>
          <w:szCs w:val="24"/>
          <w:lang w:eastAsia="en-IN"/>
        </w:rPr>
        <w:t>mv</w:t>
      </w:r>
      <w:r w:rsidRPr="002957E7">
        <w:rPr>
          <w:rFonts w:ascii="Arial" w:eastAsia="Times New Roman" w:hAnsi="Arial" w:cs="Arial"/>
          <w:color w:val="000000"/>
          <w:sz w:val="24"/>
          <w:szCs w:val="24"/>
          <w:lang w:eastAsia="en-IN"/>
        </w:rPr>
        <w:t>, </w:t>
      </w:r>
      <w:r w:rsidRPr="002957E7">
        <w:rPr>
          <w:rFonts w:ascii="Arial" w:eastAsia="Times New Roman" w:hAnsi="Arial" w:cs="Arial"/>
          <w:b/>
          <w:bCs/>
          <w:color w:val="000000"/>
          <w:sz w:val="24"/>
          <w:szCs w:val="24"/>
          <w:lang w:eastAsia="en-IN"/>
        </w:rPr>
        <w:t>cat</w:t>
      </w:r>
      <w:r w:rsidRPr="002957E7">
        <w:rPr>
          <w:rFonts w:ascii="Arial" w:eastAsia="Times New Roman" w:hAnsi="Arial" w:cs="Arial"/>
          <w:color w:val="000000"/>
          <w:sz w:val="24"/>
          <w:szCs w:val="24"/>
          <w:lang w:eastAsia="en-IN"/>
        </w:rPr>
        <w:t> and </w:t>
      </w:r>
      <w:r w:rsidRPr="002957E7">
        <w:rPr>
          <w:rFonts w:ascii="Arial" w:eastAsia="Times New Roman" w:hAnsi="Arial" w:cs="Arial"/>
          <w:b/>
          <w:bCs/>
          <w:color w:val="000000"/>
          <w:sz w:val="24"/>
          <w:szCs w:val="24"/>
          <w:lang w:eastAsia="en-IN"/>
        </w:rPr>
        <w:t>grep</w:t>
      </w:r>
      <w:r w:rsidRPr="002957E7">
        <w:rPr>
          <w:rFonts w:ascii="Arial" w:eastAsia="Times New Roman" w:hAnsi="Arial" w:cs="Arial"/>
          <w:color w:val="000000"/>
          <w:sz w:val="24"/>
          <w:szCs w:val="24"/>
          <w:lang w:eastAsia="en-IN"/>
        </w:rPr>
        <w:t>, etc. are few examples of commands and utilities. There are over 250 standard commands plus numerous others provided through 3</w:t>
      </w:r>
      <w:r w:rsidRPr="002957E7">
        <w:rPr>
          <w:rFonts w:ascii="Arial" w:eastAsia="Times New Roman" w:hAnsi="Arial" w:cs="Arial"/>
          <w:color w:val="000000"/>
          <w:sz w:val="18"/>
          <w:szCs w:val="18"/>
          <w:vertAlign w:val="superscript"/>
          <w:lang w:eastAsia="en-IN"/>
        </w:rPr>
        <w:t>rd</w:t>
      </w:r>
      <w:r w:rsidRPr="002957E7">
        <w:rPr>
          <w:rFonts w:ascii="Arial" w:eastAsia="Times New Roman" w:hAnsi="Arial" w:cs="Arial"/>
          <w:color w:val="000000"/>
          <w:sz w:val="24"/>
          <w:szCs w:val="24"/>
          <w:lang w:eastAsia="en-IN"/>
        </w:rPr>
        <w:t> party software. All the commands come along with various options.</w:t>
      </w:r>
    </w:p>
    <w:p w:rsidR="002957E7" w:rsidRPr="002957E7" w:rsidRDefault="002957E7" w:rsidP="002957E7">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Files and Directories</w:t>
      </w:r>
      <w:r w:rsidRPr="002957E7">
        <w:rPr>
          <w:rFonts w:ascii="Arial" w:eastAsia="Times New Roman" w:hAnsi="Arial" w:cs="Arial"/>
          <w:color w:val="000000"/>
          <w:sz w:val="24"/>
          <w:szCs w:val="24"/>
          <w:lang w:eastAsia="en-IN"/>
        </w:rPr>
        <w:t> − All the data of Unix is organized into files. All files are then organized into directories. These directories are further organized into a tree-like structure called the </w:t>
      </w:r>
      <w:r w:rsidRPr="002957E7">
        <w:rPr>
          <w:rFonts w:ascii="Arial" w:eastAsia="Times New Roman" w:hAnsi="Arial" w:cs="Arial"/>
          <w:b/>
          <w:bCs/>
          <w:color w:val="000000"/>
          <w:sz w:val="24"/>
          <w:szCs w:val="24"/>
          <w:lang w:eastAsia="en-IN"/>
        </w:rPr>
        <w:t>filesystem</w:t>
      </w:r>
      <w:r w:rsidRPr="002957E7">
        <w:rPr>
          <w:rFonts w:ascii="Arial" w:eastAsia="Times New Roman" w:hAnsi="Arial" w:cs="Arial"/>
          <w:color w:val="000000"/>
          <w:sz w:val="24"/>
          <w:szCs w:val="24"/>
          <w:lang w:eastAsia="en-IN"/>
        </w:rPr>
        <w:t>.</w:t>
      </w:r>
    </w:p>
    <w:p w:rsidR="002957E7" w:rsidRPr="002957E7" w:rsidRDefault="002957E7" w:rsidP="002957E7">
      <w:pPr>
        <w:spacing w:before="100" w:beforeAutospacing="1" w:after="100" w:afterAutospacing="1" w:line="240" w:lineRule="auto"/>
        <w:outlineLvl w:val="2"/>
        <w:rPr>
          <w:rFonts w:ascii="Arial" w:eastAsia="Times New Roman" w:hAnsi="Arial" w:cs="Arial"/>
          <w:sz w:val="27"/>
          <w:szCs w:val="27"/>
          <w:lang w:eastAsia="en-IN"/>
        </w:rPr>
      </w:pPr>
      <w:r w:rsidRPr="002957E7">
        <w:rPr>
          <w:rFonts w:ascii="Arial" w:eastAsia="Times New Roman" w:hAnsi="Arial" w:cs="Arial"/>
          <w:sz w:val="27"/>
          <w:szCs w:val="27"/>
          <w:lang w:eastAsia="en-IN"/>
        </w:rPr>
        <w:t>System Bootup</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If you have a computer which has the Unix operating system installed in it, then you simply need to turn on the system to make it live.</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lastRenderedPageBreak/>
        <w:t>As soon as you turn on the system, it starts booting up and finally it prompts you to log into the system, which is an activity to log into the system and use it for your day-to-day activities.</w:t>
      </w:r>
    </w:p>
    <w:p w:rsidR="002957E7" w:rsidRPr="002957E7" w:rsidRDefault="002957E7" w:rsidP="002957E7">
      <w:pPr>
        <w:spacing w:before="100" w:beforeAutospacing="1" w:after="100" w:afterAutospacing="1" w:line="240" w:lineRule="auto"/>
        <w:outlineLvl w:val="2"/>
        <w:rPr>
          <w:rFonts w:ascii="Arial" w:eastAsia="Times New Roman" w:hAnsi="Arial" w:cs="Arial"/>
          <w:sz w:val="27"/>
          <w:szCs w:val="27"/>
          <w:lang w:eastAsia="en-IN"/>
        </w:rPr>
      </w:pPr>
      <w:r w:rsidRPr="002957E7">
        <w:rPr>
          <w:rFonts w:ascii="Arial" w:eastAsia="Times New Roman" w:hAnsi="Arial" w:cs="Arial"/>
          <w:sz w:val="27"/>
          <w:szCs w:val="27"/>
          <w:lang w:eastAsia="en-IN"/>
        </w:rPr>
        <w:t>Login Unix</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When you first connect to a Unix system, you usually see a prompt such as the following −</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login:</w:t>
      </w:r>
    </w:p>
    <w:p w:rsidR="002957E7" w:rsidRPr="002957E7" w:rsidRDefault="002957E7" w:rsidP="002957E7">
      <w:pPr>
        <w:spacing w:before="100" w:beforeAutospacing="1" w:after="100" w:afterAutospacing="1" w:line="240" w:lineRule="auto"/>
        <w:outlineLvl w:val="2"/>
        <w:rPr>
          <w:rFonts w:ascii="Arial" w:eastAsia="Times New Roman" w:hAnsi="Arial" w:cs="Arial"/>
          <w:sz w:val="27"/>
          <w:szCs w:val="27"/>
          <w:lang w:eastAsia="en-IN"/>
        </w:rPr>
      </w:pPr>
      <w:r w:rsidRPr="002957E7">
        <w:rPr>
          <w:rFonts w:ascii="Arial" w:eastAsia="Times New Roman" w:hAnsi="Arial" w:cs="Arial"/>
          <w:sz w:val="27"/>
          <w:szCs w:val="27"/>
          <w:lang w:eastAsia="en-IN"/>
        </w:rPr>
        <w:t>To log in</w:t>
      </w:r>
    </w:p>
    <w:p w:rsidR="002957E7" w:rsidRPr="002957E7" w:rsidRDefault="002957E7" w:rsidP="002957E7">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Have your userid (user identification) and password ready. Contact your system administrator if you don't have these yet.</w:t>
      </w:r>
    </w:p>
    <w:p w:rsidR="002957E7" w:rsidRPr="002957E7" w:rsidRDefault="002957E7" w:rsidP="002957E7">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Type your userid at the login prompt, then press </w:t>
      </w:r>
      <w:r w:rsidRPr="002957E7">
        <w:rPr>
          <w:rFonts w:ascii="Arial" w:eastAsia="Times New Roman" w:hAnsi="Arial" w:cs="Arial"/>
          <w:b/>
          <w:bCs/>
          <w:color w:val="000000"/>
          <w:sz w:val="24"/>
          <w:szCs w:val="24"/>
          <w:lang w:eastAsia="en-IN"/>
        </w:rPr>
        <w:t>ENTER</w:t>
      </w:r>
      <w:r w:rsidRPr="002957E7">
        <w:rPr>
          <w:rFonts w:ascii="Arial" w:eastAsia="Times New Roman" w:hAnsi="Arial" w:cs="Arial"/>
          <w:color w:val="000000"/>
          <w:sz w:val="24"/>
          <w:szCs w:val="24"/>
          <w:lang w:eastAsia="en-IN"/>
        </w:rPr>
        <w:t>. Your userid is </w:t>
      </w:r>
      <w:r w:rsidRPr="002957E7">
        <w:rPr>
          <w:rFonts w:ascii="Arial" w:eastAsia="Times New Roman" w:hAnsi="Arial" w:cs="Arial"/>
          <w:b/>
          <w:bCs/>
          <w:color w:val="000000"/>
          <w:sz w:val="24"/>
          <w:szCs w:val="24"/>
          <w:lang w:eastAsia="en-IN"/>
        </w:rPr>
        <w:t>case-sensitive</w:t>
      </w:r>
      <w:r w:rsidRPr="002957E7">
        <w:rPr>
          <w:rFonts w:ascii="Arial" w:eastAsia="Times New Roman" w:hAnsi="Arial" w:cs="Arial"/>
          <w:color w:val="000000"/>
          <w:sz w:val="24"/>
          <w:szCs w:val="24"/>
          <w:lang w:eastAsia="en-IN"/>
        </w:rPr>
        <w:t>, so be sure you type it exactly as your system administrator has instructed.</w:t>
      </w:r>
    </w:p>
    <w:p w:rsidR="002957E7" w:rsidRPr="002957E7" w:rsidRDefault="002957E7" w:rsidP="002957E7">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Type your password at the password prompt, then press </w:t>
      </w:r>
      <w:r w:rsidRPr="002957E7">
        <w:rPr>
          <w:rFonts w:ascii="Arial" w:eastAsia="Times New Roman" w:hAnsi="Arial" w:cs="Arial"/>
          <w:b/>
          <w:bCs/>
          <w:color w:val="000000"/>
          <w:sz w:val="24"/>
          <w:szCs w:val="24"/>
          <w:lang w:eastAsia="en-IN"/>
        </w:rPr>
        <w:t>ENTER</w:t>
      </w:r>
      <w:r w:rsidRPr="002957E7">
        <w:rPr>
          <w:rFonts w:ascii="Arial" w:eastAsia="Times New Roman" w:hAnsi="Arial" w:cs="Arial"/>
          <w:color w:val="000000"/>
          <w:sz w:val="24"/>
          <w:szCs w:val="24"/>
          <w:lang w:eastAsia="en-IN"/>
        </w:rPr>
        <w:t>. Your password is also case-sensitive.</w:t>
      </w:r>
    </w:p>
    <w:p w:rsidR="002957E7" w:rsidRPr="002957E7" w:rsidRDefault="002957E7" w:rsidP="002957E7">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If you provide the correct userid and password, then you will be allowed to enter into the system. Read the information and messages that comes up on the screen, which is as follows.</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login : amrood</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amrood's password:</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Last login: Sun Jun 14 09:32:32 2009 from 62.61.164.73</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You will be provided with a command prompt (sometime called the </w:t>
      </w:r>
      <w:r w:rsidRPr="002957E7">
        <w:rPr>
          <w:rFonts w:ascii="Arial" w:eastAsia="Times New Roman" w:hAnsi="Arial" w:cs="Arial"/>
          <w:b/>
          <w:bCs/>
          <w:color w:val="000000"/>
          <w:sz w:val="24"/>
          <w:szCs w:val="24"/>
          <w:lang w:eastAsia="en-IN"/>
        </w:rPr>
        <w:t>$</w:t>
      </w:r>
      <w:r w:rsidRPr="002957E7">
        <w:rPr>
          <w:rFonts w:ascii="Arial" w:eastAsia="Times New Roman" w:hAnsi="Arial" w:cs="Arial"/>
          <w:color w:val="000000"/>
          <w:sz w:val="24"/>
          <w:szCs w:val="24"/>
          <w:lang w:eastAsia="en-IN"/>
        </w:rPr>
        <w:t> prompt ) where you type all your commands. For example, to check calendar, you need to type the </w:t>
      </w:r>
      <w:r w:rsidRPr="002957E7">
        <w:rPr>
          <w:rFonts w:ascii="Arial" w:eastAsia="Times New Roman" w:hAnsi="Arial" w:cs="Arial"/>
          <w:b/>
          <w:bCs/>
          <w:color w:val="000000"/>
          <w:sz w:val="24"/>
          <w:szCs w:val="24"/>
          <w:lang w:eastAsia="en-IN"/>
        </w:rPr>
        <w:t>cal</w:t>
      </w:r>
      <w:r w:rsidRPr="002957E7">
        <w:rPr>
          <w:rFonts w:ascii="Arial" w:eastAsia="Times New Roman" w:hAnsi="Arial" w:cs="Arial"/>
          <w:color w:val="000000"/>
          <w:sz w:val="24"/>
          <w:szCs w:val="24"/>
          <w:lang w:eastAsia="en-IN"/>
        </w:rPr>
        <w:t> command as follows −</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 cal</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 xml:space="preserve">     June 2009</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Su Mo Tu We Th Fr Sa</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 xml:space="preserve">    1  2  3  4  5  6</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 xml:space="preserve"> 7  8  9 10 11 12 13</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14 15 16 17 18 19 20</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21 22 23 24 25 26 27</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28 29 30</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w:t>
      </w:r>
    </w:p>
    <w:p w:rsidR="002957E7" w:rsidRPr="002957E7" w:rsidRDefault="002957E7" w:rsidP="002957E7">
      <w:pPr>
        <w:spacing w:before="100" w:beforeAutospacing="1" w:after="100" w:afterAutospacing="1" w:line="240" w:lineRule="auto"/>
        <w:outlineLvl w:val="2"/>
        <w:rPr>
          <w:rFonts w:ascii="Arial" w:eastAsia="Times New Roman" w:hAnsi="Arial" w:cs="Arial"/>
          <w:sz w:val="27"/>
          <w:szCs w:val="27"/>
          <w:lang w:eastAsia="en-IN"/>
        </w:rPr>
      </w:pPr>
      <w:r w:rsidRPr="002957E7">
        <w:rPr>
          <w:rFonts w:ascii="Arial" w:eastAsia="Times New Roman" w:hAnsi="Arial" w:cs="Arial"/>
          <w:sz w:val="27"/>
          <w:szCs w:val="27"/>
          <w:lang w:eastAsia="en-IN"/>
        </w:rPr>
        <w:t>Change Password</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All Unix systems require passwords to help ensure that your files and data remain your own and that the system itself is secure from hackers and crackers. Following are the steps to change your password −</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Step 1</w:t>
      </w:r>
      <w:r w:rsidRPr="002957E7">
        <w:rPr>
          <w:rFonts w:ascii="Arial" w:eastAsia="Times New Roman" w:hAnsi="Arial" w:cs="Arial"/>
          <w:color w:val="000000"/>
          <w:sz w:val="24"/>
          <w:szCs w:val="24"/>
          <w:lang w:eastAsia="en-IN"/>
        </w:rPr>
        <w:t> − To start, type password at the command prompt as shown below.</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lastRenderedPageBreak/>
        <w:t>Step 2</w:t>
      </w:r>
      <w:r w:rsidRPr="002957E7">
        <w:rPr>
          <w:rFonts w:ascii="Arial" w:eastAsia="Times New Roman" w:hAnsi="Arial" w:cs="Arial"/>
          <w:color w:val="000000"/>
          <w:sz w:val="24"/>
          <w:szCs w:val="24"/>
          <w:lang w:eastAsia="en-IN"/>
        </w:rPr>
        <w:t> − Enter your old password, the one you're currently using.</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Step 3</w:t>
      </w:r>
      <w:r w:rsidRPr="002957E7">
        <w:rPr>
          <w:rFonts w:ascii="Arial" w:eastAsia="Times New Roman" w:hAnsi="Arial" w:cs="Arial"/>
          <w:color w:val="000000"/>
          <w:sz w:val="24"/>
          <w:szCs w:val="24"/>
          <w:lang w:eastAsia="en-IN"/>
        </w:rPr>
        <w:t> − Type in your new password. Always keep your password complex enough so that nobody can guess it. But make sure, you remember it.</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Step 4</w:t>
      </w:r>
      <w:r w:rsidRPr="002957E7">
        <w:rPr>
          <w:rFonts w:ascii="Arial" w:eastAsia="Times New Roman" w:hAnsi="Arial" w:cs="Arial"/>
          <w:color w:val="000000"/>
          <w:sz w:val="24"/>
          <w:szCs w:val="24"/>
          <w:lang w:eastAsia="en-IN"/>
        </w:rPr>
        <w:t> − You must verify the password by typing it again.</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 passwd</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Changing password for amrood</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(current) Unix password:******</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New UNIX password:*******</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Retype new UNIX password:*******</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passwd: all authentication tokens updated  successfully</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Note</w:t>
      </w:r>
      <w:r w:rsidRPr="002957E7">
        <w:rPr>
          <w:rFonts w:ascii="Arial" w:eastAsia="Times New Roman" w:hAnsi="Arial" w:cs="Arial"/>
          <w:color w:val="000000"/>
          <w:sz w:val="24"/>
          <w:szCs w:val="24"/>
          <w:lang w:eastAsia="en-IN"/>
        </w:rPr>
        <w:t> − We have added asterisk (*) here just to show the location where you need to enter the current and new passwords otherwise at your system. It does not show you any character when you type.</w:t>
      </w:r>
    </w:p>
    <w:p w:rsidR="002957E7" w:rsidRPr="002957E7" w:rsidRDefault="002957E7" w:rsidP="002957E7">
      <w:pPr>
        <w:spacing w:before="100" w:beforeAutospacing="1" w:after="100" w:afterAutospacing="1" w:line="240" w:lineRule="auto"/>
        <w:outlineLvl w:val="2"/>
        <w:rPr>
          <w:rFonts w:ascii="Arial" w:eastAsia="Times New Roman" w:hAnsi="Arial" w:cs="Arial"/>
          <w:sz w:val="27"/>
          <w:szCs w:val="27"/>
          <w:lang w:eastAsia="en-IN"/>
        </w:rPr>
      </w:pPr>
      <w:r w:rsidRPr="002957E7">
        <w:rPr>
          <w:rFonts w:ascii="Arial" w:eastAsia="Times New Roman" w:hAnsi="Arial" w:cs="Arial"/>
          <w:sz w:val="27"/>
          <w:szCs w:val="27"/>
          <w:lang w:eastAsia="en-IN"/>
        </w:rPr>
        <w:t>Listing Directories and Files</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All data in Unix is organized into files. All files are organized into directories. These directories are organized into a tree-like structure called the filesystem.</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You can use the </w:t>
      </w:r>
      <w:r w:rsidRPr="002957E7">
        <w:rPr>
          <w:rFonts w:ascii="Arial" w:eastAsia="Times New Roman" w:hAnsi="Arial" w:cs="Arial"/>
          <w:b/>
          <w:bCs/>
          <w:color w:val="000000"/>
          <w:sz w:val="24"/>
          <w:szCs w:val="24"/>
          <w:lang w:eastAsia="en-IN"/>
        </w:rPr>
        <w:t>ls</w:t>
      </w:r>
      <w:r w:rsidRPr="002957E7">
        <w:rPr>
          <w:rFonts w:ascii="Arial" w:eastAsia="Times New Roman" w:hAnsi="Arial" w:cs="Arial"/>
          <w:color w:val="000000"/>
          <w:sz w:val="24"/>
          <w:szCs w:val="24"/>
          <w:lang w:eastAsia="en-IN"/>
        </w:rPr>
        <w:t> command to list out all the files or directories available in a directory. Following is the example of using </w:t>
      </w:r>
      <w:r w:rsidRPr="002957E7">
        <w:rPr>
          <w:rFonts w:ascii="Arial" w:eastAsia="Times New Roman" w:hAnsi="Arial" w:cs="Arial"/>
          <w:b/>
          <w:bCs/>
          <w:color w:val="000000"/>
          <w:sz w:val="24"/>
          <w:szCs w:val="24"/>
          <w:lang w:eastAsia="en-IN"/>
        </w:rPr>
        <w:t>ls</w:t>
      </w:r>
      <w:r w:rsidRPr="002957E7">
        <w:rPr>
          <w:rFonts w:ascii="Arial" w:eastAsia="Times New Roman" w:hAnsi="Arial" w:cs="Arial"/>
          <w:color w:val="000000"/>
          <w:sz w:val="24"/>
          <w:szCs w:val="24"/>
          <w:lang w:eastAsia="en-IN"/>
        </w:rPr>
        <w:t> command with </w:t>
      </w:r>
      <w:r w:rsidRPr="002957E7">
        <w:rPr>
          <w:rFonts w:ascii="Arial" w:eastAsia="Times New Roman" w:hAnsi="Arial" w:cs="Arial"/>
          <w:b/>
          <w:bCs/>
          <w:color w:val="000000"/>
          <w:sz w:val="24"/>
          <w:szCs w:val="24"/>
          <w:lang w:eastAsia="en-IN"/>
        </w:rPr>
        <w:t>-l</w:t>
      </w:r>
      <w:r w:rsidRPr="002957E7">
        <w:rPr>
          <w:rFonts w:ascii="Arial" w:eastAsia="Times New Roman" w:hAnsi="Arial" w:cs="Arial"/>
          <w:color w:val="000000"/>
          <w:sz w:val="24"/>
          <w:szCs w:val="24"/>
          <w:lang w:eastAsia="en-IN"/>
        </w:rPr>
        <w:t> option.</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 ls -l</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total 19621</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drwxrwxr-x  2 amrood amrood      4096 Dec 25 09:59 uml</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-rw-rw-r--  1 amrood amrood      5341 Dec 25 08:38 uml.jpg</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drwxr-xr-x  2 amrood amrood      4096 Feb 15  2006 univ</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drwxr-xr-x  2 root   root        4096 Dec  9  2007 urlspedia</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-rw-r--r--  1 root   root      276480 Dec  9  2007 urlspedia.tar</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drwxr-xr-x  8 root   root        4096 Nov 25  2007 usr</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-rwxr-xr-x  1 root   root        3192 Nov 25  2007 webthumb.php</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-rw-rw-r--  1 amrood amrood     20480 Nov 25  2007 webthumb.tar</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-rw-rw-r--  1 amrood amrood      5654 Aug  9  2007 yourfile.mid</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-rw-rw-r--  1 amrood amrood    166255 Aug  9  2007 yourfile.swf</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Here entries starting with </w:t>
      </w:r>
      <w:r w:rsidRPr="002957E7">
        <w:rPr>
          <w:rFonts w:ascii="Arial" w:eastAsia="Times New Roman" w:hAnsi="Arial" w:cs="Arial"/>
          <w:b/>
          <w:bCs/>
          <w:color w:val="000000"/>
          <w:sz w:val="24"/>
          <w:szCs w:val="24"/>
          <w:lang w:eastAsia="en-IN"/>
        </w:rPr>
        <w:t>d.....</w:t>
      </w:r>
      <w:r w:rsidRPr="002957E7">
        <w:rPr>
          <w:rFonts w:ascii="Arial" w:eastAsia="Times New Roman" w:hAnsi="Arial" w:cs="Arial"/>
          <w:color w:val="000000"/>
          <w:sz w:val="24"/>
          <w:szCs w:val="24"/>
          <w:lang w:eastAsia="en-IN"/>
        </w:rPr>
        <w:t> represent directories. For example, uml, univ and urlspedia are directories and rest of the entries are files.</w:t>
      </w:r>
    </w:p>
    <w:p w:rsidR="002957E7" w:rsidRPr="002957E7" w:rsidRDefault="002957E7" w:rsidP="002957E7">
      <w:pPr>
        <w:spacing w:before="100" w:beforeAutospacing="1" w:after="100" w:afterAutospacing="1" w:line="240" w:lineRule="auto"/>
        <w:outlineLvl w:val="2"/>
        <w:rPr>
          <w:rFonts w:ascii="Arial" w:eastAsia="Times New Roman" w:hAnsi="Arial" w:cs="Arial"/>
          <w:sz w:val="27"/>
          <w:szCs w:val="27"/>
          <w:lang w:eastAsia="en-IN"/>
        </w:rPr>
      </w:pPr>
      <w:r w:rsidRPr="002957E7">
        <w:rPr>
          <w:rFonts w:ascii="Arial" w:eastAsia="Times New Roman" w:hAnsi="Arial" w:cs="Arial"/>
          <w:sz w:val="27"/>
          <w:szCs w:val="27"/>
          <w:lang w:eastAsia="en-IN"/>
        </w:rPr>
        <w:t>Who Are You?</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While you're logged into the system, you might be willing to know : </w:t>
      </w:r>
      <w:r w:rsidRPr="002957E7">
        <w:rPr>
          <w:rFonts w:ascii="Arial" w:eastAsia="Times New Roman" w:hAnsi="Arial" w:cs="Arial"/>
          <w:b/>
          <w:bCs/>
          <w:color w:val="000000"/>
          <w:sz w:val="24"/>
          <w:szCs w:val="24"/>
          <w:lang w:eastAsia="en-IN"/>
        </w:rPr>
        <w:t>Who am I</w:t>
      </w:r>
      <w:r w:rsidRPr="002957E7">
        <w:rPr>
          <w:rFonts w:ascii="Arial" w:eastAsia="Times New Roman" w:hAnsi="Arial" w:cs="Arial"/>
          <w:color w:val="000000"/>
          <w:sz w:val="24"/>
          <w:szCs w:val="24"/>
          <w:lang w:eastAsia="en-IN"/>
        </w:rPr>
        <w:t>?</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The easiest way to find out "who you are" is to enter the </w:t>
      </w:r>
      <w:r w:rsidRPr="002957E7">
        <w:rPr>
          <w:rFonts w:ascii="Arial" w:eastAsia="Times New Roman" w:hAnsi="Arial" w:cs="Arial"/>
          <w:b/>
          <w:bCs/>
          <w:color w:val="000000"/>
          <w:sz w:val="24"/>
          <w:szCs w:val="24"/>
          <w:lang w:eastAsia="en-IN"/>
        </w:rPr>
        <w:t>whoami</w:t>
      </w:r>
      <w:r w:rsidRPr="002957E7">
        <w:rPr>
          <w:rFonts w:ascii="Arial" w:eastAsia="Times New Roman" w:hAnsi="Arial" w:cs="Arial"/>
          <w:color w:val="000000"/>
          <w:sz w:val="24"/>
          <w:szCs w:val="24"/>
          <w:lang w:eastAsia="en-IN"/>
        </w:rPr>
        <w:t> command −</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 whoami</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 xml:space="preserve"> amrood</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lastRenderedPageBreak/>
        <w:t>Try it on your system. This command lists the account name associated with the current login. You can try </w:t>
      </w:r>
      <w:r w:rsidRPr="002957E7">
        <w:rPr>
          <w:rFonts w:ascii="Arial" w:eastAsia="Times New Roman" w:hAnsi="Arial" w:cs="Arial"/>
          <w:b/>
          <w:bCs/>
          <w:color w:val="000000"/>
          <w:sz w:val="24"/>
          <w:szCs w:val="24"/>
          <w:lang w:eastAsia="en-IN"/>
        </w:rPr>
        <w:t>who am i</w:t>
      </w:r>
      <w:r w:rsidRPr="002957E7">
        <w:rPr>
          <w:rFonts w:ascii="Arial" w:eastAsia="Times New Roman" w:hAnsi="Arial" w:cs="Arial"/>
          <w:color w:val="000000"/>
          <w:sz w:val="24"/>
          <w:szCs w:val="24"/>
          <w:lang w:eastAsia="en-IN"/>
        </w:rPr>
        <w:t> command as well to get information about yourself.</w:t>
      </w:r>
    </w:p>
    <w:p w:rsidR="002957E7" w:rsidRPr="002957E7" w:rsidRDefault="002957E7" w:rsidP="002957E7">
      <w:pPr>
        <w:spacing w:before="100" w:beforeAutospacing="1" w:after="100" w:afterAutospacing="1" w:line="240" w:lineRule="auto"/>
        <w:outlineLvl w:val="2"/>
        <w:rPr>
          <w:rFonts w:ascii="Arial" w:eastAsia="Times New Roman" w:hAnsi="Arial" w:cs="Arial"/>
          <w:sz w:val="27"/>
          <w:szCs w:val="27"/>
          <w:lang w:eastAsia="en-IN"/>
        </w:rPr>
      </w:pPr>
      <w:r w:rsidRPr="002957E7">
        <w:rPr>
          <w:rFonts w:ascii="Arial" w:eastAsia="Times New Roman" w:hAnsi="Arial" w:cs="Arial"/>
          <w:sz w:val="27"/>
          <w:szCs w:val="27"/>
          <w:lang w:eastAsia="en-IN"/>
        </w:rPr>
        <w:t>Who is Logged in?</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Sometime you might be interested to know who is logged in to the computer at the same time.</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There are three commands available to get you this information, based on how much you wish to know about the other users: </w:t>
      </w:r>
      <w:r w:rsidRPr="002957E7">
        <w:rPr>
          <w:rFonts w:ascii="Arial" w:eastAsia="Times New Roman" w:hAnsi="Arial" w:cs="Arial"/>
          <w:b/>
          <w:bCs/>
          <w:color w:val="000000"/>
          <w:sz w:val="24"/>
          <w:szCs w:val="24"/>
          <w:lang w:eastAsia="en-IN"/>
        </w:rPr>
        <w:t>users</w:t>
      </w:r>
      <w:r w:rsidRPr="002957E7">
        <w:rPr>
          <w:rFonts w:ascii="Arial" w:eastAsia="Times New Roman" w:hAnsi="Arial" w:cs="Arial"/>
          <w:color w:val="000000"/>
          <w:sz w:val="24"/>
          <w:szCs w:val="24"/>
          <w:lang w:eastAsia="en-IN"/>
        </w:rPr>
        <w:t>, </w:t>
      </w:r>
      <w:r w:rsidRPr="002957E7">
        <w:rPr>
          <w:rFonts w:ascii="Arial" w:eastAsia="Times New Roman" w:hAnsi="Arial" w:cs="Arial"/>
          <w:b/>
          <w:bCs/>
          <w:color w:val="000000"/>
          <w:sz w:val="24"/>
          <w:szCs w:val="24"/>
          <w:lang w:eastAsia="en-IN"/>
        </w:rPr>
        <w:t>who</w:t>
      </w:r>
      <w:r w:rsidRPr="002957E7">
        <w:rPr>
          <w:rFonts w:ascii="Arial" w:eastAsia="Times New Roman" w:hAnsi="Arial" w:cs="Arial"/>
          <w:color w:val="000000"/>
          <w:sz w:val="24"/>
          <w:szCs w:val="24"/>
          <w:lang w:eastAsia="en-IN"/>
        </w:rPr>
        <w:t>, and </w:t>
      </w:r>
      <w:r w:rsidRPr="002957E7">
        <w:rPr>
          <w:rFonts w:ascii="Arial" w:eastAsia="Times New Roman" w:hAnsi="Arial" w:cs="Arial"/>
          <w:b/>
          <w:bCs/>
          <w:color w:val="000000"/>
          <w:sz w:val="24"/>
          <w:szCs w:val="24"/>
          <w:lang w:eastAsia="en-IN"/>
        </w:rPr>
        <w:t>w</w:t>
      </w:r>
      <w:r w:rsidRPr="002957E7">
        <w:rPr>
          <w:rFonts w:ascii="Arial" w:eastAsia="Times New Roman" w:hAnsi="Arial" w:cs="Arial"/>
          <w:color w:val="000000"/>
          <w:sz w:val="24"/>
          <w:szCs w:val="24"/>
          <w:lang w:eastAsia="en-IN"/>
        </w:rPr>
        <w:t>.</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 users</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 xml:space="preserve"> amrood bablu qadir</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 who</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amrood ttyp0 Oct 8 14:10 (limbo)</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bablu  ttyp2 Oct 4 09:08 (calliope)</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qadir  ttyp4 Oct 8 12:09 (dent)</w:t>
      </w: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2957E7" w:rsidRPr="002957E7" w:rsidRDefault="002957E7" w:rsidP="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957E7">
        <w:rPr>
          <w:rFonts w:ascii="Courier New" w:eastAsia="Times New Roman" w:hAnsi="Courier New" w:cs="Courier New"/>
          <w:sz w:val="23"/>
          <w:szCs w:val="23"/>
          <w:lang w:eastAsia="en-IN"/>
        </w:rPr>
        <w:t>$</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Try the </w:t>
      </w:r>
      <w:r w:rsidRPr="002957E7">
        <w:rPr>
          <w:rFonts w:ascii="Arial" w:eastAsia="Times New Roman" w:hAnsi="Arial" w:cs="Arial"/>
          <w:b/>
          <w:bCs/>
          <w:color w:val="000000"/>
          <w:sz w:val="24"/>
          <w:szCs w:val="24"/>
          <w:lang w:eastAsia="en-IN"/>
        </w:rPr>
        <w:t>w</w:t>
      </w:r>
      <w:r w:rsidRPr="002957E7">
        <w:rPr>
          <w:rFonts w:ascii="Arial" w:eastAsia="Times New Roman" w:hAnsi="Arial" w:cs="Arial"/>
          <w:color w:val="000000"/>
          <w:sz w:val="24"/>
          <w:szCs w:val="24"/>
          <w:lang w:eastAsia="en-IN"/>
        </w:rPr>
        <w:t> command on your system to check the output. This lists down information associated with the users logged in the system.</w:t>
      </w:r>
    </w:p>
    <w:p w:rsidR="002957E7" w:rsidRPr="002957E7" w:rsidRDefault="002957E7" w:rsidP="002957E7">
      <w:pPr>
        <w:spacing w:before="100" w:beforeAutospacing="1" w:after="100" w:afterAutospacing="1" w:line="240" w:lineRule="auto"/>
        <w:outlineLvl w:val="2"/>
        <w:rPr>
          <w:rFonts w:ascii="Arial" w:eastAsia="Times New Roman" w:hAnsi="Arial" w:cs="Arial"/>
          <w:sz w:val="27"/>
          <w:szCs w:val="27"/>
          <w:lang w:eastAsia="en-IN"/>
        </w:rPr>
      </w:pPr>
      <w:r w:rsidRPr="002957E7">
        <w:rPr>
          <w:rFonts w:ascii="Arial" w:eastAsia="Times New Roman" w:hAnsi="Arial" w:cs="Arial"/>
          <w:sz w:val="27"/>
          <w:szCs w:val="27"/>
          <w:lang w:eastAsia="en-IN"/>
        </w:rPr>
        <w:t>Logging Out</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When you finish your session, you need to log out of the system. This is to ensure that nobody else accesses your files.</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To log out</w:t>
      </w:r>
    </w:p>
    <w:p w:rsidR="002957E7" w:rsidRPr="002957E7" w:rsidRDefault="002957E7" w:rsidP="002957E7">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Just type the </w:t>
      </w:r>
      <w:r w:rsidRPr="002957E7">
        <w:rPr>
          <w:rFonts w:ascii="Arial" w:eastAsia="Times New Roman" w:hAnsi="Arial" w:cs="Arial"/>
          <w:b/>
          <w:bCs/>
          <w:color w:val="000000"/>
          <w:sz w:val="24"/>
          <w:szCs w:val="24"/>
          <w:lang w:eastAsia="en-IN"/>
        </w:rPr>
        <w:t>logout</w:t>
      </w:r>
      <w:r w:rsidRPr="002957E7">
        <w:rPr>
          <w:rFonts w:ascii="Arial" w:eastAsia="Times New Roman" w:hAnsi="Arial" w:cs="Arial"/>
          <w:color w:val="000000"/>
          <w:sz w:val="24"/>
          <w:szCs w:val="24"/>
          <w:lang w:eastAsia="en-IN"/>
        </w:rPr>
        <w:t> command at the command prompt, and the system will clean up everything and break the connection.</w:t>
      </w:r>
    </w:p>
    <w:p w:rsidR="002957E7" w:rsidRPr="002957E7" w:rsidRDefault="002957E7" w:rsidP="002957E7">
      <w:pPr>
        <w:spacing w:before="100" w:beforeAutospacing="1" w:after="100" w:afterAutospacing="1" w:line="240" w:lineRule="auto"/>
        <w:outlineLvl w:val="2"/>
        <w:rPr>
          <w:rFonts w:ascii="Arial" w:eastAsia="Times New Roman" w:hAnsi="Arial" w:cs="Arial"/>
          <w:sz w:val="27"/>
          <w:szCs w:val="27"/>
          <w:lang w:eastAsia="en-IN"/>
        </w:rPr>
      </w:pPr>
      <w:r w:rsidRPr="002957E7">
        <w:rPr>
          <w:rFonts w:ascii="Arial" w:eastAsia="Times New Roman" w:hAnsi="Arial" w:cs="Arial"/>
          <w:sz w:val="27"/>
          <w:szCs w:val="27"/>
          <w:lang w:eastAsia="en-IN"/>
        </w:rPr>
        <w:t>System Shutdown</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The most consistent way to shut down a Unix system properly via the command line is to use one of the following commands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83"/>
      </w:tblGrid>
      <w:tr w:rsidR="002957E7" w:rsidRPr="002957E7" w:rsidTr="002957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57E7" w:rsidRPr="002957E7" w:rsidRDefault="002957E7" w:rsidP="002957E7">
            <w:pPr>
              <w:spacing w:after="300" w:line="240" w:lineRule="auto"/>
              <w:jc w:val="center"/>
              <w:rPr>
                <w:rFonts w:ascii="Arial" w:eastAsia="Times New Roman" w:hAnsi="Arial" w:cs="Arial"/>
                <w:b/>
                <w:bCs/>
                <w:sz w:val="24"/>
                <w:szCs w:val="24"/>
                <w:lang w:eastAsia="en-IN"/>
              </w:rPr>
            </w:pPr>
            <w:r w:rsidRPr="002957E7">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57E7" w:rsidRPr="002957E7" w:rsidRDefault="002957E7" w:rsidP="002957E7">
            <w:pPr>
              <w:spacing w:after="300" w:line="240" w:lineRule="auto"/>
              <w:jc w:val="center"/>
              <w:rPr>
                <w:rFonts w:ascii="Arial" w:eastAsia="Times New Roman" w:hAnsi="Arial" w:cs="Arial"/>
                <w:b/>
                <w:bCs/>
                <w:sz w:val="24"/>
                <w:szCs w:val="24"/>
                <w:lang w:eastAsia="en-IN"/>
              </w:rPr>
            </w:pPr>
            <w:r w:rsidRPr="002957E7">
              <w:rPr>
                <w:rFonts w:ascii="Arial" w:eastAsia="Times New Roman" w:hAnsi="Arial" w:cs="Arial"/>
                <w:b/>
                <w:bCs/>
                <w:sz w:val="24"/>
                <w:szCs w:val="24"/>
                <w:lang w:eastAsia="en-IN"/>
              </w:rPr>
              <w:t>Command &amp; Description</w:t>
            </w:r>
          </w:p>
        </w:tc>
      </w:tr>
      <w:tr w:rsidR="002957E7" w:rsidRPr="002957E7" w:rsidTr="002957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after="300" w:line="240" w:lineRule="auto"/>
              <w:rPr>
                <w:rFonts w:ascii="Arial" w:eastAsia="Times New Roman" w:hAnsi="Arial" w:cs="Arial"/>
                <w:sz w:val="24"/>
                <w:szCs w:val="24"/>
                <w:lang w:eastAsia="en-IN"/>
              </w:rPr>
            </w:pPr>
            <w:r w:rsidRPr="002957E7">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halt</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Brings the system down immediately</w:t>
            </w:r>
          </w:p>
        </w:tc>
      </w:tr>
      <w:tr w:rsidR="002957E7" w:rsidRPr="002957E7" w:rsidTr="002957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after="0" w:line="240" w:lineRule="auto"/>
              <w:rPr>
                <w:rFonts w:ascii="Arial" w:eastAsia="Times New Roman" w:hAnsi="Arial" w:cs="Arial"/>
                <w:sz w:val="24"/>
                <w:szCs w:val="24"/>
                <w:lang w:eastAsia="en-IN"/>
              </w:rPr>
            </w:pPr>
            <w:r w:rsidRPr="002957E7">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init 0</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Powers off the system using predefined scripts to synchronize and clean up the system prior to shutting down</w:t>
            </w:r>
          </w:p>
        </w:tc>
      </w:tr>
      <w:tr w:rsidR="002957E7" w:rsidRPr="002957E7" w:rsidTr="002957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after="0" w:line="240" w:lineRule="auto"/>
              <w:rPr>
                <w:rFonts w:ascii="Arial" w:eastAsia="Times New Roman" w:hAnsi="Arial" w:cs="Arial"/>
                <w:sz w:val="24"/>
                <w:szCs w:val="24"/>
                <w:lang w:eastAsia="en-IN"/>
              </w:rPr>
            </w:pPr>
            <w:r w:rsidRPr="002957E7">
              <w:rPr>
                <w:rFonts w:ascii="Arial" w:eastAsia="Times New Roman" w:hAnsi="Arial" w:cs="Arial"/>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init 6</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Reboots the system by shutting it down completely and then restarting it</w:t>
            </w:r>
          </w:p>
        </w:tc>
      </w:tr>
      <w:tr w:rsidR="002957E7" w:rsidRPr="002957E7" w:rsidTr="002957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after="0" w:line="240" w:lineRule="auto"/>
              <w:rPr>
                <w:rFonts w:ascii="Arial" w:eastAsia="Times New Roman" w:hAnsi="Arial" w:cs="Arial"/>
                <w:sz w:val="24"/>
                <w:szCs w:val="24"/>
                <w:lang w:eastAsia="en-IN"/>
              </w:rPr>
            </w:pPr>
            <w:r w:rsidRPr="002957E7">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poweroff</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Shuts down the system by powering off</w:t>
            </w:r>
          </w:p>
        </w:tc>
      </w:tr>
      <w:tr w:rsidR="002957E7" w:rsidRPr="002957E7" w:rsidTr="002957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after="0" w:line="240" w:lineRule="auto"/>
              <w:rPr>
                <w:rFonts w:ascii="Arial" w:eastAsia="Times New Roman" w:hAnsi="Arial" w:cs="Arial"/>
                <w:sz w:val="24"/>
                <w:szCs w:val="24"/>
                <w:lang w:eastAsia="en-IN"/>
              </w:rPr>
            </w:pPr>
            <w:r w:rsidRPr="002957E7">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reboot</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Reboots the system</w:t>
            </w:r>
          </w:p>
        </w:tc>
      </w:tr>
      <w:tr w:rsidR="002957E7" w:rsidRPr="002957E7" w:rsidTr="002957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after="0" w:line="240" w:lineRule="auto"/>
              <w:rPr>
                <w:rFonts w:ascii="Arial" w:eastAsia="Times New Roman" w:hAnsi="Arial" w:cs="Arial"/>
                <w:sz w:val="24"/>
                <w:szCs w:val="24"/>
                <w:lang w:eastAsia="en-IN"/>
              </w:rPr>
            </w:pPr>
            <w:r w:rsidRPr="002957E7">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b/>
                <w:bCs/>
                <w:color w:val="000000"/>
                <w:sz w:val="24"/>
                <w:szCs w:val="24"/>
                <w:lang w:eastAsia="en-IN"/>
              </w:rPr>
              <w:t>shutdown</w:t>
            </w:r>
          </w:p>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Shuts down the system</w:t>
            </w:r>
          </w:p>
        </w:tc>
      </w:tr>
    </w:tbl>
    <w:p w:rsidR="002957E7" w:rsidRPr="002957E7" w:rsidRDefault="002957E7" w:rsidP="002957E7">
      <w:pPr>
        <w:spacing w:before="120" w:after="144" w:line="240" w:lineRule="auto"/>
        <w:ind w:left="48" w:right="48"/>
        <w:jc w:val="both"/>
        <w:rPr>
          <w:rFonts w:ascii="Arial" w:eastAsia="Times New Roman" w:hAnsi="Arial" w:cs="Arial"/>
          <w:color w:val="000000"/>
          <w:sz w:val="24"/>
          <w:szCs w:val="24"/>
          <w:lang w:eastAsia="en-IN"/>
        </w:rPr>
      </w:pPr>
      <w:r w:rsidRPr="002957E7">
        <w:rPr>
          <w:rFonts w:ascii="Arial" w:eastAsia="Times New Roman" w:hAnsi="Arial" w:cs="Arial"/>
          <w:color w:val="000000"/>
          <w:sz w:val="24"/>
          <w:szCs w:val="24"/>
          <w:lang w:eastAsia="en-IN"/>
        </w:rPr>
        <w:t>You typically need to be the super user or root (the most privileged account on a Unix system) to shut down the system. However, on some standalone or personally-owned Unix boxes, an administrative user and sometimes regular users can do so.</w:t>
      </w:r>
    </w:p>
    <w:p w:rsidR="00E33A3C" w:rsidRDefault="00A001A1"/>
    <w:p w:rsidR="002957E7" w:rsidRDefault="002957E7"/>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In this chapter, we will discuss in detail about file management in Unix. All data in Unix is organized into files. All files are organized into directories. These directories are organized into a tree-like structure called the filesystem.</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When you work with Unix, one way or another, you spend most of your time working with files. This tutorial will help you understand how to create and remove files, copy and rename them, create links to them, etc.</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In Unix, there are three basic types of files −</w:t>
      </w:r>
    </w:p>
    <w:p w:rsidR="005030C8" w:rsidRPr="005030C8" w:rsidRDefault="005030C8" w:rsidP="005030C8">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Ordinary Files</w:t>
      </w:r>
      <w:r w:rsidRPr="005030C8">
        <w:rPr>
          <w:rFonts w:ascii="Arial" w:eastAsia="Times New Roman" w:hAnsi="Arial" w:cs="Arial"/>
          <w:color w:val="000000"/>
          <w:sz w:val="24"/>
          <w:szCs w:val="24"/>
          <w:lang w:eastAsia="en-IN"/>
        </w:rPr>
        <w:t> − An ordinary file is a file on the system that contains data, text, or program instructions. In this tutorial, you look at working with ordinary files.</w:t>
      </w:r>
    </w:p>
    <w:p w:rsidR="005030C8" w:rsidRPr="005030C8" w:rsidRDefault="005030C8" w:rsidP="005030C8">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Directories</w:t>
      </w:r>
      <w:r w:rsidRPr="005030C8">
        <w:rPr>
          <w:rFonts w:ascii="Arial" w:eastAsia="Times New Roman" w:hAnsi="Arial" w:cs="Arial"/>
          <w:color w:val="000000"/>
          <w:sz w:val="24"/>
          <w:szCs w:val="24"/>
          <w:lang w:eastAsia="en-IN"/>
        </w:rPr>
        <w:t> − Directories store both special and ordinary files. For users familiar with Windows or Mac OS, Unix directories are equivalent to folders.</w:t>
      </w:r>
    </w:p>
    <w:p w:rsidR="005030C8" w:rsidRPr="005030C8" w:rsidRDefault="005030C8" w:rsidP="005030C8">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Special Files</w:t>
      </w:r>
      <w:r w:rsidRPr="005030C8">
        <w:rPr>
          <w:rFonts w:ascii="Arial" w:eastAsia="Times New Roman" w:hAnsi="Arial" w:cs="Arial"/>
          <w:color w:val="000000"/>
          <w:sz w:val="24"/>
          <w:szCs w:val="24"/>
          <w:lang w:eastAsia="en-IN"/>
        </w:rPr>
        <w:t> − Some special files provide access to hardware such as hard drives, CD-ROM drives, modems, and Ethernet adapters. Other special files are similar to aliases or shortcuts and enable you to access a single file using different names.</w:t>
      </w:r>
    </w:p>
    <w:p w:rsidR="005030C8" w:rsidRPr="005030C8" w:rsidRDefault="005030C8" w:rsidP="005030C8">
      <w:pPr>
        <w:spacing w:before="100" w:beforeAutospacing="1" w:after="100" w:afterAutospacing="1" w:line="240" w:lineRule="auto"/>
        <w:outlineLvl w:val="1"/>
        <w:rPr>
          <w:rFonts w:ascii="Arial" w:eastAsia="Times New Roman" w:hAnsi="Arial" w:cs="Arial"/>
          <w:sz w:val="35"/>
          <w:szCs w:val="35"/>
          <w:lang w:eastAsia="en-IN"/>
        </w:rPr>
      </w:pPr>
      <w:r w:rsidRPr="005030C8">
        <w:rPr>
          <w:rFonts w:ascii="Arial" w:eastAsia="Times New Roman" w:hAnsi="Arial" w:cs="Arial"/>
          <w:sz w:val="35"/>
          <w:szCs w:val="35"/>
          <w:lang w:eastAsia="en-IN"/>
        </w:rPr>
        <w:t>Listing Files</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To list the files and directories stored in the current directory, use the following command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lastRenderedPageBreak/>
        <w:t>$ls</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Here is the sample output of the above command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$ls</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bin        hosts  lib     res.03</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ch07       hw1    pub     test_results</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ch07.bak   hw2    res.01  users</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docs       hw3    res.02  work</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The command </w:t>
      </w:r>
      <w:r w:rsidRPr="005030C8">
        <w:rPr>
          <w:rFonts w:ascii="Arial" w:eastAsia="Times New Roman" w:hAnsi="Arial" w:cs="Arial"/>
          <w:b/>
          <w:bCs/>
          <w:color w:val="000000"/>
          <w:sz w:val="24"/>
          <w:szCs w:val="24"/>
          <w:lang w:eastAsia="en-IN"/>
        </w:rPr>
        <w:t>ls</w:t>
      </w:r>
      <w:r w:rsidRPr="005030C8">
        <w:rPr>
          <w:rFonts w:ascii="Arial" w:eastAsia="Times New Roman" w:hAnsi="Arial" w:cs="Arial"/>
          <w:color w:val="000000"/>
          <w:sz w:val="24"/>
          <w:szCs w:val="24"/>
          <w:lang w:eastAsia="en-IN"/>
        </w:rPr>
        <w:t> supports the </w:t>
      </w:r>
      <w:r w:rsidRPr="005030C8">
        <w:rPr>
          <w:rFonts w:ascii="Arial" w:eastAsia="Times New Roman" w:hAnsi="Arial" w:cs="Arial"/>
          <w:b/>
          <w:bCs/>
          <w:color w:val="000000"/>
          <w:sz w:val="24"/>
          <w:szCs w:val="24"/>
          <w:lang w:eastAsia="en-IN"/>
        </w:rPr>
        <w:t>-l</w:t>
      </w:r>
      <w:r w:rsidRPr="005030C8">
        <w:rPr>
          <w:rFonts w:ascii="Arial" w:eastAsia="Times New Roman" w:hAnsi="Arial" w:cs="Arial"/>
          <w:color w:val="000000"/>
          <w:sz w:val="24"/>
          <w:szCs w:val="24"/>
          <w:lang w:eastAsia="en-IN"/>
        </w:rPr>
        <w:t> option which would help you to get more information about the listed files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$ls -l</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total 1962188</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drwxrwxr-x  2 amrood amrood      4096 Dec 25 09:59 uml</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-rw-rw-r--  1 amrood amrood      5341 Dec 25 08:38 uml.jpg</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drwxr-xr-x  2 amrood amrood      4096 Feb 15  2006 univ</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drwxr-xr-x  2 root   root        4096 Dec  9  2007 urlspedia</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-rw-r--r--  1 root   root      276480 Dec  9  2007 urlspedia.tar</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drwxr-xr-x  8 root   root        4096 Nov 25  2007 usr</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drwxr-xr-x  2    200    300      4096 Nov 25  2007 webthumb-1.01</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-rwxr-xr-x  1 root   root        3192 Nov 25  2007 webthumb.php</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-rw-rw-r--  1 amrood amrood     20480 Nov 25  2007 webthumb.tar</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-rw-rw-r--  1 amrood amrood      5654 Aug  9  2007 yourfile.mid</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-rw-rw-r--  1 amrood amrood    166255 Aug  9  2007 yourfile.swf</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drwxr-xr-x 11 amrood amrood      4096 May 29  2007 zlib-1.2.3</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Here is the information about all the listed columns −</w:t>
      </w:r>
    </w:p>
    <w:p w:rsidR="005030C8" w:rsidRPr="005030C8" w:rsidRDefault="005030C8" w:rsidP="005030C8">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First Column</w:t>
      </w:r>
      <w:r w:rsidRPr="005030C8">
        <w:rPr>
          <w:rFonts w:ascii="Arial" w:eastAsia="Times New Roman" w:hAnsi="Arial" w:cs="Arial"/>
          <w:color w:val="000000"/>
          <w:sz w:val="24"/>
          <w:szCs w:val="24"/>
          <w:lang w:eastAsia="en-IN"/>
        </w:rPr>
        <w:t> − Represents the file type and the permission given on the file. Below is the description of all type of files.</w:t>
      </w:r>
    </w:p>
    <w:p w:rsidR="005030C8" w:rsidRPr="005030C8" w:rsidRDefault="005030C8" w:rsidP="005030C8">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Second Column</w:t>
      </w:r>
      <w:r w:rsidRPr="005030C8">
        <w:rPr>
          <w:rFonts w:ascii="Arial" w:eastAsia="Times New Roman" w:hAnsi="Arial" w:cs="Arial"/>
          <w:color w:val="000000"/>
          <w:sz w:val="24"/>
          <w:szCs w:val="24"/>
          <w:lang w:eastAsia="en-IN"/>
        </w:rPr>
        <w:t> − Represents the number of memory blocks taken by the file or directory.</w:t>
      </w:r>
    </w:p>
    <w:p w:rsidR="005030C8" w:rsidRPr="005030C8" w:rsidRDefault="005030C8" w:rsidP="005030C8">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Third Column</w:t>
      </w:r>
      <w:r w:rsidRPr="005030C8">
        <w:rPr>
          <w:rFonts w:ascii="Arial" w:eastAsia="Times New Roman" w:hAnsi="Arial" w:cs="Arial"/>
          <w:color w:val="000000"/>
          <w:sz w:val="24"/>
          <w:szCs w:val="24"/>
          <w:lang w:eastAsia="en-IN"/>
        </w:rPr>
        <w:t> − Represents the owner of the file. This is the Unix user who created this file.</w:t>
      </w:r>
    </w:p>
    <w:p w:rsidR="005030C8" w:rsidRPr="005030C8" w:rsidRDefault="005030C8" w:rsidP="005030C8">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Fourth Column</w:t>
      </w:r>
      <w:r w:rsidRPr="005030C8">
        <w:rPr>
          <w:rFonts w:ascii="Arial" w:eastAsia="Times New Roman" w:hAnsi="Arial" w:cs="Arial"/>
          <w:color w:val="000000"/>
          <w:sz w:val="24"/>
          <w:szCs w:val="24"/>
          <w:lang w:eastAsia="en-IN"/>
        </w:rPr>
        <w:t> − Represents the group of the owner. Every Unix user will have an associated group.</w:t>
      </w:r>
    </w:p>
    <w:p w:rsidR="005030C8" w:rsidRPr="005030C8" w:rsidRDefault="005030C8" w:rsidP="005030C8">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Fifth Column</w:t>
      </w:r>
      <w:r w:rsidRPr="005030C8">
        <w:rPr>
          <w:rFonts w:ascii="Arial" w:eastAsia="Times New Roman" w:hAnsi="Arial" w:cs="Arial"/>
          <w:color w:val="000000"/>
          <w:sz w:val="24"/>
          <w:szCs w:val="24"/>
          <w:lang w:eastAsia="en-IN"/>
        </w:rPr>
        <w:t> − Represents the file size in bytes.</w:t>
      </w:r>
    </w:p>
    <w:p w:rsidR="005030C8" w:rsidRPr="005030C8" w:rsidRDefault="005030C8" w:rsidP="005030C8">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Sixth Column</w:t>
      </w:r>
      <w:r w:rsidRPr="005030C8">
        <w:rPr>
          <w:rFonts w:ascii="Arial" w:eastAsia="Times New Roman" w:hAnsi="Arial" w:cs="Arial"/>
          <w:color w:val="000000"/>
          <w:sz w:val="24"/>
          <w:szCs w:val="24"/>
          <w:lang w:eastAsia="en-IN"/>
        </w:rPr>
        <w:t> − Represents the date and the time when this file was created or modified for the last time.</w:t>
      </w:r>
    </w:p>
    <w:p w:rsidR="005030C8" w:rsidRPr="005030C8" w:rsidRDefault="005030C8" w:rsidP="005030C8">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Seventh Column</w:t>
      </w:r>
      <w:r w:rsidRPr="005030C8">
        <w:rPr>
          <w:rFonts w:ascii="Arial" w:eastAsia="Times New Roman" w:hAnsi="Arial" w:cs="Arial"/>
          <w:color w:val="000000"/>
          <w:sz w:val="24"/>
          <w:szCs w:val="24"/>
          <w:lang w:eastAsia="en-IN"/>
        </w:rPr>
        <w:t> − Represents the file or the directory name.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In the </w:t>
      </w:r>
      <w:r w:rsidRPr="005030C8">
        <w:rPr>
          <w:rFonts w:ascii="Arial" w:eastAsia="Times New Roman" w:hAnsi="Arial" w:cs="Arial"/>
          <w:b/>
          <w:bCs/>
          <w:color w:val="000000"/>
          <w:sz w:val="24"/>
          <w:szCs w:val="24"/>
          <w:lang w:eastAsia="en-IN"/>
        </w:rPr>
        <w:t>ls -l</w:t>
      </w:r>
      <w:r w:rsidRPr="005030C8">
        <w:rPr>
          <w:rFonts w:ascii="Arial" w:eastAsia="Times New Roman" w:hAnsi="Arial" w:cs="Arial"/>
          <w:color w:val="000000"/>
          <w:sz w:val="24"/>
          <w:szCs w:val="24"/>
          <w:lang w:eastAsia="en-IN"/>
        </w:rPr>
        <w:t> listing example, every file line begins with a </w:t>
      </w:r>
      <w:r w:rsidRPr="005030C8">
        <w:rPr>
          <w:rFonts w:ascii="Arial" w:eastAsia="Times New Roman" w:hAnsi="Arial" w:cs="Arial"/>
          <w:b/>
          <w:bCs/>
          <w:color w:val="000000"/>
          <w:sz w:val="24"/>
          <w:szCs w:val="24"/>
          <w:lang w:eastAsia="en-IN"/>
        </w:rPr>
        <w:t>d</w:t>
      </w:r>
      <w:r w:rsidRPr="005030C8">
        <w:rPr>
          <w:rFonts w:ascii="Arial" w:eastAsia="Times New Roman" w:hAnsi="Arial" w:cs="Arial"/>
          <w:color w:val="000000"/>
          <w:sz w:val="24"/>
          <w:szCs w:val="24"/>
          <w:lang w:eastAsia="en-IN"/>
        </w:rPr>
        <w:t>, </w:t>
      </w:r>
      <w:r w:rsidRPr="005030C8">
        <w:rPr>
          <w:rFonts w:ascii="Arial" w:eastAsia="Times New Roman" w:hAnsi="Arial" w:cs="Arial"/>
          <w:b/>
          <w:bCs/>
          <w:color w:val="000000"/>
          <w:sz w:val="24"/>
          <w:szCs w:val="24"/>
          <w:lang w:eastAsia="en-IN"/>
        </w:rPr>
        <w:t>-</w:t>
      </w:r>
      <w:r w:rsidRPr="005030C8">
        <w:rPr>
          <w:rFonts w:ascii="Arial" w:eastAsia="Times New Roman" w:hAnsi="Arial" w:cs="Arial"/>
          <w:color w:val="000000"/>
          <w:sz w:val="24"/>
          <w:szCs w:val="24"/>
          <w:lang w:eastAsia="en-IN"/>
        </w:rPr>
        <w:t>, or </w:t>
      </w:r>
      <w:r w:rsidRPr="005030C8">
        <w:rPr>
          <w:rFonts w:ascii="Arial" w:eastAsia="Times New Roman" w:hAnsi="Arial" w:cs="Arial"/>
          <w:b/>
          <w:bCs/>
          <w:color w:val="000000"/>
          <w:sz w:val="24"/>
          <w:szCs w:val="24"/>
          <w:lang w:eastAsia="en-IN"/>
        </w:rPr>
        <w:t>l</w:t>
      </w:r>
      <w:r w:rsidRPr="005030C8">
        <w:rPr>
          <w:rFonts w:ascii="Arial" w:eastAsia="Times New Roman" w:hAnsi="Arial" w:cs="Arial"/>
          <w:color w:val="000000"/>
          <w:sz w:val="24"/>
          <w:szCs w:val="24"/>
          <w:lang w:eastAsia="en-IN"/>
        </w:rPr>
        <w:t>. These characters indicate the type of the file that's listed.</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8"/>
        <w:gridCol w:w="8972"/>
      </w:tblGrid>
      <w:tr w:rsidR="005030C8" w:rsidRPr="005030C8" w:rsidTr="005030C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0C8" w:rsidRPr="005030C8" w:rsidRDefault="005030C8" w:rsidP="005030C8">
            <w:pPr>
              <w:spacing w:after="300" w:line="240" w:lineRule="auto"/>
              <w:jc w:val="center"/>
              <w:rPr>
                <w:rFonts w:ascii="Arial" w:eastAsia="Times New Roman" w:hAnsi="Arial" w:cs="Arial"/>
                <w:b/>
                <w:bCs/>
                <w:sz w:val="24"/>
                <w:szCs w:val="24"/>
                <w:lang w:eastAsia="en-IN"/>
              </w:rPr>
            </w:pPr>
            <w:r w:rsidRPr="005030C8">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0C8" w:rsidRPr="005030C8" w:rsidRDefault="005030C8" w:rsidP="005030C8">
            <w:pPr>
              <w:spacing w:after="300" w:line="240" w:lineRule="auto"/>
              <w:jc w:val="center"/>
              <w:rPr>
                <w:rFonts w:ascii="Arial" w:eastAsia="Times New Roman" w:hAnsi="Arial" w:cs="Arial"/>
                <w:b/>
                <w:bCs/>
                <w:sz w:val="24"/>
                <w:szCs w:val="24"/>
                <w:lang w:eastAsia="en-IN"/>
              </w:rPr>
            </w:pPr>
            <w:r w:rsidRPr="005030C8">
              <w:rPr>
                <w:rFonts w:ascii="Arial" w:eastAsia="Times New Roman" w:hAnsi="Arial" w:cs="Arial"/>
                <w:b/>
                <w:bCs/>
                <w:sz w:val="24"/>
                <w:szCs w:val="24"/>
                <w:lang w:eastAsia="en-IN"/>
              </w:rPr>
              <w:t>Prefix &amp; Description</w:t>
            </w:r>
          </w:p>
        </w:tc>
      </w:tr>
      <w:tr w:rsidR="005030C8" w:rsidRPr="005030C8" w:rsidTr="005030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after="300" w:line="240" w:lineRule="auto"/>
              <w:rPr>
                <w:rFonts w:ascii="Arial" w:eastAsia="Times New Roman" w:hAnsi="Arial" w:cs="Arial"/>
                <w:sz w:val="24"/>
                <w:szCs w:val="24"/>
                <w:lang w:eastAsia="en-IN"/>
              </w:rPr>
            </w:pPr>
            <w:r w:rsidRPr="005030C8">
              <w:rPr>
                <w:rFonts w:ascii="Arial" w:eastAsia="Times New Roman" w:hAnsi="Arial" w:cs="Arial"/>
                <w:sz w:val="24"/>
                <w:szCs w:val="24"/>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Regular file, such as an ASCII text file, binary executable, or hard link.</w:t>
            </w:r>
          </w:p>
        </w:tc>
      </w:tr>
      <w:tr w:rsidR="005030C8" w:rsidRPr="005030C8" w:rsidTr="005030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after="0" w:line="240" w:lineRule="auto"/>
              <w:rPr>
                <w:rFonts w:ascii="Arial" w:eastAsia="Times New Roman" w:hAnsi="Arial" w:cs="Arial"/>
                <w:sz w:val="24"/>
                <w:szCs w:val="24"/>
                <w:lang w:eastAsia="en-IN"/>
              </w:rPr>
            </w:pPr>
            <w:r w:rsidRPr="005030C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b</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Block special file. Block input/output device file such as a physical hard drive.</w:t>
            </w:r>
          </w:p>
        </w:tc>
      </w:tr>
      <w:tr w:rsidR="005030C8" w:rsidRPr="005030C8" w:rsidTr="005030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after="0" w:line="240" w:lineRule="auto"/>
              <w:rPr>
                <w:rFonts w:ascii="Arial" w:eastAsia="Times New Roman" w:hAnsi="Arial" w:cs="Arial"/>
                <w:sz w:val="24"/>
                <w:szCs w:val="24"/>
                <w:lang w:eastAsia="en-IN"/>
              </w:rPr>
            </w:pPr>
            <w:r w:rsidRPr="005030C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c</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Character special file. Raw input/output device file such as a physical hard drive.</w:t>
            </w:r>
          </w:p>
        </w:tc>
      </w:tr>
      <w:tr w:rsidR="005030C8" w:rsidRPr="005030C8" w:rsidTr="005030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after="0" w:line="240" w:lineRule="auto"/>
              <w:rPr>
                <w:rFonts w:ascii="Arial" w:eastAsia="Times New Roman" w:hAnsi="Arial" w:cs="Arial"/>
                <w:sz w:val="24"/>
                <w:szCs w:val="24"/>
                <w:lang w:eastAsia="en-IN"/>
              </w:rPr>
            </w:pPr>
            <w:r w:rsidRPr="005030C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d</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Directory file that contains a listing of other files and directories.</w:t>
            </w:r>
          </w:p>
        </w:tc>
      </w:tr>
      <w:tr w:rsidR="005030C8" w:rsidRPr="005030C8" w:rsidTr="005030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after="0" w:line="240" w:lineRule="auto"/>
              <w:rPr>
                <w:rFonts w:ascii="Arial" w:eastAsia="Times New Roman" w:hAnsi="Arial" w:cs="Arial"/>
                <w:sz w:val="24"/>
                <w:szCs w:val="24"/>
                <w:lang w:eastAsia="en-IN"/>
              </w:rPr>
            </w:pPr>
            <w:r w:rsidRPr="005030C8">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l</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Symbolic link file. Links on any regular file.</w:t>
            </w:r>
          </w:p>
        </w:tc>
      </w:tr>
      <w:tr w:rsidR="005030C8" w:rsidRPr="005030C8" w:rsidTr="005030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after="0" w:line="240" w:lineRule="auto"/>
              <w:rPr>
                <w:rFonts w:ascii="Arial" w:eastAsia="Times New Roman" w:hAnsi="Arial" w:cs="Arial"/>
                <w:sz w:val="24"/>
                <w:szCs w:val="24"/>
                <w:lang w:eastAsia="en-IN"/>
              </w:rPr>
            </w:pPr>
            <w:r w:rsidRPr="005030C8">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p</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Named pipe. A mechanism for interprocess communications.</w:t>
            </w:r>
          </w:p>
        </w:tc>
      </w:tr>
      <w:tr w:rsidR="005030C8" w:rsidRPr="005030C8" w:rsidTr="005030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after="0" w:line="240" w:lineRule="auto"/>
              <w:rPr>
                <w:rFonts w:ascii="Arial" w:eastAsia="Times New Roman" w:hAnsi="Arial" w:cs="Arial"/>
                <w:sz w:val="24"/>
                <w:szCs w:val="24"/>
                <w:lang w:eastAsia="en-IN"/>
              </w:rPr>
            </w:pPr>
            <w:r w:rsidRPr="005030C8">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s</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Socket used for interprocess communication.</w:t>
            </w:r>
          </w:p>
        </w:tc>
      </w:tr>
    </w:tbl>
    <w:p w:rsidR="005030C8" w:rsidRPr="005030C8" w:rsidRDefault="005030C8" w:rsidP="005030C8">
      <w:pPr>
        <w:spacing w:before="100" w:beforeAutospacing="1" w:after="100" w:afterAutospacing="1" w:line="240" w:lineRule="auto"/>
        <w:outlineLvl w:val="1"/>
        <w:rPr>
          <w:rFonts w:ascii="Arial" w:eastAsia="Times New Roman" w:hAnsi="Arial" w:cs="Arial"/>
          <w:sz w:val="35"/>
          <w:szCs w:val="35"/>
          <w:lang w:eastAsia="en-IN"/>
        </w:rPr>
      </w:pPr>
      <w:r w:rsidRPr="005030C8">
        <w:rPr>
          <w:rFonts w:ascii="Arial" w:eastAsia="Times New Roman" w:hAnsi="Arial" w:cs="Arial"/>
          <w:sz w:val="35"/>
          <w:szCs w:val="35"/>
          <w:lang w:eastAsia="en-IN"/>
        </w:rPr>
        <w:t>Metacharacters</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Metacharacters have a special meaning in Unix. For example, </w:t>
      </w:r>
      <w:r w:rsidRPr="005030C8">
        <w:rPr>
          <w:rFonts w:ascii="Arial" w:eastAsia="Times New Roman" w:hAnsi="Arial" w:cs="Arial"/>
          <w:b/>
          <w:bCs/>
          <w:color w:val="000000"/>
          <w:sz w:val="24"/>
          <w:szCs w:val="24"/>
          <w:lang w:eastAsia="en-IN"/>
        </w:rPr>
        <w:t>*</w:t>
      </w:r>
      <w:r w:rsidRPr="005030C8">
        <w:rPr>
          <w:rFonts w:ascii="Arial" w:eastAsia="Times New Roman" w:hAnsi="Arial" w:cs="Arial"/>
          <w:color w:val="000000"/>
          <w:sz w:val="24"/>
          <w:szCs w:val="24"/>
          <w:lang w:eastAsia="en-IN"/>
        </w:rPr>
        <w:t> and </w:t>
      </w:r>
      <w:r w:rsidRPr="005030C8">
        <w:rPr>
          <w:rFonts w:ascii="Arial" w:eastAsia="Times New Roman" w:hAnsi="Arial" w:cs="Arial"/>
          <w:b/>
          <w:bCs/>
          <w:color w:val="000000"/>
          <w:sz w:val="24"/>
          <w:szCs w:val="24"/>
          <w:lang w:eastAsia="en-IN"/>
        </w:rPr>
        <w:t>?</w:t>
      </w:r>
      <w:r w:rsidRPr="005030C8">
        <w:rPr>
          <w:rFonts w:ascii="Arial" w:eastAsia="Times New Roman" w:hAnsi="Arial" w:cs="Arial"/>
          <w:color w:val="000000"/>
          <w:sz w:val="24"/>
          <w:szCs w:val="24"/>
          <w:lang w:eastAsia="en-IN"/>
        </w:rPr>
        <w:t> are metacharacters. We use </w:t>
      </w:r>
      <w:r w:rsidRPr="005030C8">
        <w:rPr>
          <w:rFonts w:ascii="Arial" w:eastAsia="Times New Roman" w:hAnsi="Arial" w:cs="Arial"/>
          <w:b/>
          <w:bCs/>
          <w:color w:val="000000"/>
          <w:sz w:val="24"/>
          <w:szCs w:val="24"/>
          <w:lang w:eastAsia="en-IN"/>
        </w:rPr>
        <w:t>*</w:t>
      </w:r>
      <w:r w:rsidRPr="005030C8">
        <w:rPr>
          <w:rFonts w:ascii="Arial" w:eastAsia="Times New Roman" w:hAnsi="Arial" w:cs="Arial"/>
          <w:color w:val="000000"/>
          <w:sz w:val="24"/>
          <w:szCs w:val="24"/>
          <w:lang w:eastAsia="en-IN"/>
        </w:rPr>
        <w:t> to match 0 or more characters, a question mark (</w:t>
      </w:r>
      <w:r w:rsidRPr="005030C8">
        <w:rPr>
          <w:rFonts w:ascii="Arial" w:eastAsia="Times New Roman" w:hAnsi="Arial" w:cs="Arial"/>
          <w:b/>
          <w:bCs/>
          <w:color w:val="000000"/>
          <w:sz w:val="24"/>
          <w:szCs w:val="24"/>
          <w:lang w:eastAsia="en-IN"/>
        </w:rPr>
        <w:t>?</w:t>
      </w:r>
      <w:r w:rsidRPr="005030C8">
        <w:rPr>
          <w:rFonts w:ascii="Arial" w:eastAsia="Times New Roman" w:hAnsi="Arial" w:cs="Arial"/>
          <w:color w:val="000000"/>
          <w:sz w:val="24"/>
          <w:szCs w:val="24"/>
          <w:lang w:eastAsia="en-IN"/>
        </w:rPr>
        <w:t>) matches with a single character.</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For Example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$ls ch*.doc</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Displays all the files, the names of which start with </w:t>
      </w:r>
      <w:r w:rsidRPr="005030C8">
        <w:rPr>
          <w:rFonts w:ascii="Arial" w:eastAsia="Times New Roman" w:hAnsi="Arial" w:cs="Arial"/>
          <w:b/>
          <w:bCs/>
          <w:color w:val="000000"/>
          <w:sz w:val="24"/>
          <w:szCs w:val="24"/>
          <w:lang w:eastAsia="en-IN"/>
        </w:rPr>
        <w:t>ch</w:t>
      </w:r>
      <w:r w:rsidRPr="005030C8">
        <w:rPr>
          <w:rFonts w:ascii="Arial" w:eastAsia="Times New Roman" w:hAnsi="Arial" w:cs="Arial"/>
          <w:color w:val="000000"/>
          <w:sz w:val="24"/>
          <w:szCs w:val="24"/>
          <w:lang w:eastAsia="en-IN"/>
        </w:rPr>
        <w:t> and end with </w:t>
      </w:r>
      <w:r w:rsidRPr="005030C8">
        <w:rPr>
          <w:rFonts w:ascii="Arial" w:eastAsia="Times New Roman" w:hAnsi="Arial" w:cs="Arial"/>
          <w:b/>
          <w:bCs/>
          <w:color w:val="000000"/>
          <w:sz w:val="24"/>
          <w:szCs w:val="24"/>
          <w:lang w:eastAsia="en-IN"/>
        </w:rPr>
        <w:t>.doc</w:t>
      </w:r>
      <w:r w:rsidRPr="005030C8">
        <w:rPr>
          <w:rFonts w:ascii="Arial" w:eastAsia="Times New Roman" w:hAnsi="Arial" w:cs="Arial"/>
          <w:color w:val="000000"/>
          <w:sz w:val="24"/>
          <w:szCs w:val="24"/>
          <w:lang w:eastAsia="en-IN"/>
        </w:rPr>
        <w:t>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xml:space="preserve">ch01-1.doc   ch010.doc  ch02.doc    ch03-2.doc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ch04-1.doc   ch040.doc  ch05.doc    ch06-2.doc</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ch01-2.doc ch02-1.doc c</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Here, </w:t>
      </w:r>
      <w:r w:rsidRPr="005030C8">
        <w:rPr>
          <w:rFonts w:ascii="Arial" w:eastAsia="Times New Roman" w:hAnsi="Arial" w:cs="Arial"/>
          <w:b/>
          <w:bCs/>
          <w:color w:val="000000"/>
          <w:sz w:val="24"/>
          <w:szCs w:val="24"/>
          <w:lang w:eastAsia="en-IN"/>
        </w:rPr>
        <w:t>*</w:t>
      </w:r>
      <w:r w:rsidRPr="005030C8">
        <w:rPr>
          <w:rFonts w:ascii="Arial" w:eastAsia="Times New Roman" w:hAnsi="Arial" w:cs="Arial"/>
          <w:color w:val="000000"/>
          <w:sz w:val="24"/>
          <w:szCs w:val="24"/>
          <w:lang w:eastAsia="en-IN"/>
        </w:rPr>
        <w:t> works as meta character which matches with any character. If you want to display all the files ending with just </w:t>
      </w:r>
      <w:r w:rsidRPr="005030C8">
        <w:rPr>
          <w:rFonts w:ascii="Arial" w:eastAsia="Times New Roman" w:hAnsi="Arial" w:cs="Arial"/>
          <w:b/>
          <w:bCs/>
          <w:color w:val="000000"/>
          <w:sz w:val="24"/>
          <w:szCs w:val="24"/>
          <w:lang w:eastAsia="en-IN"/>
        </w:rPr>
        <w:t>.doc</w:t>
      </w:r>
      <w:r w:rsidRPr="005030C8">
        <w:rPr>
          <w:rFonts w:ascii="Arial" w:eastAsia="Times New Roman" w:hAnsi="Arial" w:cs="Arial"/>
          <w:color w:val="000000"/>
          <w:sz w:val="24"/>
          <w:szCs w:val="24"/>
          <w:lang w:eastAsia="en-IN"/>
        </w:rPr>
        <w:t>, then you can use the following command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$ls *.doc</w:t>
      </w:r>
    </w:p>
    <w:p w:rsidR="005030C8" w:rsidRPr="005030C8" w:rsidRDefault="005030C8" w:rsidP="005030C8">
      <w:pPr>
        <w:spacing w:before="100" w:beforeAutospacing="1" w:after="100" w:afterAutospacing="1" w:line="240" w:lineRule="auto"/>
        <w:outlineLvl w:val="1"/>
        <w:rPr>
          <w:rFonts w:ascii="Arial" w:eastAsia="Times New Roman" w:hAnsi="Arial" w:cs="Arial"/>
          <w:sz w:val="35"/>
          <w:szCs w:val="35"/>
          <w:lang w:eastAsia="en-IN"/>
        </w:rPr>
      </w:pPr>
      <w:r w:rsidRPr="005030C8">
        <w:rPr>
          <w:rFonts w:ascii="Arial" w:eastAsia="Times New Roman" w:hAnsi="Arial" w:cs="Arial"/>
          <w:sz w:val="35"/>
          <w:szCs w:val="35"/>
          <w:lang w:eastAsia="en-IN"/>
        </w:rPr>
        <w:lastRenderedPageBreak/>
        <w:t>Hidden Files</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An invisible file is one, the first character of which is the dot or the period character (.). Unix programs (including the shell) use most of these files to store configuration information.</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Some common examples of the hidden files include the files −</w:t>
      </w:r>
    </w:p>
    <w:p w:rsidR="005030C8" w:rsidRPr="005030C8" w:rsidRDefault="005030C8" w:rsidP="005030C8">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.profile</w:t>
      </w:r>
      <w:r w:rsidRPr="005030C8">
        <w:rPr>
          <w:rFonts w:ascii="Arial" w:eastAsia="Times New Roman" w:hAnsi="Arial" w:cs="Arial"/>
          <w:color w:val="000000"/>
          <w:sz w:val="24"/>
          <w:szCs w:val="24"/>
          <w:lang w:eastAsia="en-IN"/>
        </w:rPr>
        <w:t> − The Bourne shell ( sh) initialization script</w:t>
      </w:r>
    </w:p>
    <w:p w:rsidR="005030C8" w:rsidRPr="005030C8" w:rsidRDefault="005030C8" w:rsidP="005030C8">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.kshrc</w:t>
      </w:r>
      <w:r w:rsidRPr="005030C8">
        <w:rPr>
          <w:rFonts w:ascii="Arial" w:eastAsia="Times New Roman" w:hAnsi="Arial" w:cs="Arial"/>
          <w:color w:val="000000"/>
          <w:sz w:val="24"/>
          <w:szCs w:val="24"/>
          <w:lang w:eastAsia="en-IN"/>
        </w:rPr>
        <w:t> − The Korn shell ( ksh) initialization script</w:t>
      </w:r>
    </w:p>
    <w:p w:rsidR="005030C8" w:rsidRPr="005030C8" w:rsidRDefault="005030C8" w:rsidP="005030C8">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.cshrc</w:t>
      </w:r>
      <w:r w:rsidRPr="005030C8">
        <w:rPr>
          <w:rFonts w:ascii="Arial" w:eastAsia="Times New Roman" w:hAnsi="Arial" w:cs="Arial"/>
          <w:color w:val="000000"/>
          <w:sz w:val="24"/>
          <w:szCs w:val="24"/>
          <w:lang w:eastAsia="en-IN"/>
        </w:rPr>
        <w:t> − The C shell ( csh) initialization script</w:t>
      </w:r>
    </w:p>
    <w:p w:rsidR="005030C8" w:rsidRPr="005030C8" w:rsidRDefault="005030C8" w:rsidP="005030C8">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.rhosts</w:t>
      </w:r>
      <w:r w:rsidRPr="005030C8">
        <w:rPr>
          <w:rFonts w:ascii="Arial" w:eastAsia="Times New Roman" w:hAnsi="Arial" w:cs="Arial"/>
          <w:color w:val="000000"/>
          <w:sz w:val="24"/>
          <w:szCs w:val="24"/>
          <w:lang w:eastAsia="en-IN"/>
        </w:rPr>
        <w:t> − The remote shell configuration file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To list the invisible files, specify the </w:t>
      </w:r>
      <w:r w:rsidRPr="005030C8">
        <w:rPr>
          <w:rFonts w:ascii="Arial" w:eastAsia="Times New Roman" w:hAnsi="Arial" w:cs="Arial"/>
          <w:b/>
          <w:bCs/>
          <w:color w:val="000000"/>
          <w:sz w:val="24"/>
          <w:szCs w:val="24"/>
          <w:lang w:eastAsia="en-IN"/>
        </w:rPr>
        <w:t>-a</w:t>
      </w:r>
      <w:r w:rsidRPr="005030C8">
        <w:rPr>
          <w:rFonts w:ascii="Arial" w:eastAsia="Times New Roman" w:hAnsi="Arial" w:cs="Arial"/>
          <w:color w:val="000000"/>
          <w:sz w:val="24"/>
          <w:szCs w:val="24"/>
          <w:lang w:eastAsia="en-IN"/>
        </w:rPr>
        <w:t> option to </w:t>
      </w:r>
      <w:r w:rsidRPr="005030C8">
        <w:rPr>
          <w:rFonts w:ascii="Arial" w:eastAsia="Times New Roman" w:hAnsi="Arial" w:cs="Arial"/>
          <w:b/>
          <w:bCs/>
          <w:color w:val="000000"/>
          <w:sz w:val="24"/>
          <w:szCs w:val="24"/>
          <w:lang w:eastAsia="en-IN"/>
        </w:rPr>
        <w:t>ls</w:t>
      </w:r>
      <w:r w:rsidRPr="005030C8">
        <w:rPr>
          <w:rFonts w:ascii="Arial" w:eastAsia="Times New Roman" w:hAnsi="Arial" w:cs="Arial"/>
          <w:color w:val="000000"/>
          <w:sz w:val="24"/>
          <w:szCs w:val="24"/>
          <w:lang w:eastAsia="en-IN"/>
        </w:rPr>
        <w:t>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ls -a</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.profile       docs     lib     test_results</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.rhosts        hosts    pub     users</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.emacs    bin            hw1      res.01  work</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.exrc     ch07           hw2      res.02</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.kshrc    ch07.bak       hw3      res.03</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w:t>
      </w:r>
    </w:p>
    <w:p w:rsidR="005030C8" w:rsidRPr="005030C8" w:rsidRDefault="005030C8" w:rsidP="005030C8">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Single dot (.)</w:t>
      </w:r>
      <w:r w:rsidRPr="005030C8">
        <w:rPr>
          <w:rFonts w:ascii="Arial" w:eastAsia="Times New Roman" w:hAnsi="Arial" w:cs="Arial"/>
          <w:color w:val="000000"/>
          <w:sz w:val="24"/>
          <w:szCs w:val="24"/>
          <w:lang w:eastAsia="en-IN"/>
        </w:rPr>
        <w:t> − This represents the current directory.</w:t>
      </w:r>
    </w:p>
    <w:p w:rsidR="005030C8" w:rsidRPr="005030C8" w:rsidRDefault="005030C8" w:rsidP="005030C8">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Double dot (..)</w:t>
      </w:r>
      <w:r w:rsidRPr="005030C8">
        <w:rPr>
          <w:rFonts w:ascii="Arial" w:eastAsia="Times New Roman" w:hAnsi="Arial" w:cs="Arial"/>
          <w:color w:val="000000"/>
          <w:sz w:val="24"/>
          <w:szCs w:val="24"/>
          <w:lang w:eastAsia="en-IN"/>
        </w:rPr>
        <w:t> − This represents the parent directory.</w:t>
      </w:r>
    </w:p>
    <w:p w:rsidR="005030C8" w:rsidRPr="005030C8" w:rsidRDefault="005030C8" w:rsidP="005030C8">
      <w:pPr>
        <w:spacing w:before="100" w:beforeAutospacing="1" w:after="100" w:afterAutospacing="1" w:line="240" w:lineRule="auto"/>
        <w:outlineLvl w:val="1"/>
        <w:rPr>
          <w:rFonts w:ascii="Arial" w:eastAsia="Times New Roman" w:hAnsi="Arial" w:cs="Arial"/>
          <w:sz w:val="35"/>
          <w:szCs w:val="35"/>
          <w:lang w:eastAsia="en-IN"/>
        </w:rPr>
      </w:pPr>
      <w:r w:rsidRPr="005030C8">
        <w:rPr>
          <w:rFonts w:ascii="Arial" w:eastAsia="Times New Roman" w:hAnsi="Arial" w:cs="Arial"/>
          <w:sz w:val="35"/>
          <w:szCs w:val="35"/>
          <w:lang w:eastAsia="en-IN"/>
        </w:rPr>
        <w:t>Creating Files</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You can use the </w:t>
      </w:r>
      <w:r w:rsidRPr="005030C8">
        <w:rPr>
          <w:rFonts w:ascii="Arial" w:eastAsia="Times New Roman" w:hAnsi="Arial" w:cs="Arial"/>
          <w:b/>
          <w:bCs/>
          <w:color w:val="000000"/>
          <w:sz w:val="24"/>
          <w:szCs w:val="24"/>
          <w:lang w:eastAsia="en-IN"/>
        </w:rPr>
        <w:t>vi</w:t>
      </w:r>
      <w:r w:rsidRPr="005030C8">
        <w:rPr>
          <w:rFonts w:ascii="Arial" w:eastAsia="Times New Roman" w:hAnsi="Arial" w:cs="Arial"/>
          <w:color w:val="000000"/>
          <w:sz w:val="24"/>
          <w:szCs w:val="24"/>
          <w:lang w:eastAsia="en-IN"/>
        </w:rPr>
        <w:t> editor to create ordinary files on any Unix system. You simply need to give the following command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vi filename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The above command will open a file with the given filename. Now, press the key </w:t>
      </w:r>
      <w:r w:rsidRPr="005030C8">
        <w:rPr>
          <w:rFonts w:ascii="Arial" w:eastAsia="Times New Roman" w:hAnsi="Arial" w:cs="Arial"/>
          <w:b/>
          <w:bCs/>
          <w:color w:val="000000"/>
          <w:sz w:val="24"/>
          <w:szCs w:val="24"/>
          <w:lang w:eastAsia="en-IN"/>
        </w:rPr>
        <w:t>i</w:t>
      </w:r>
      <w:r w:rsidRPr="005030C8">
        <w:rPr>
          <w:rFonts w:ascii="Arial" w:eastAsia="Times New Roman" w:hAnsi="Arial" w:cs="Arial"/>
          <w:color w:val="000000"/>
          <w:sz w:val="24"/>
          <w:szCs w:val="24"/>
          <w:lang w:eastAsia="en-IN"/>
        </w:rPr>
        <w:t> to come into the edit mode. Once you are in the edit mode, you can start writing your content in the file as in the following program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This is unix file....I created it for the first time.....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I'm going to save this content in this file.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Once you are done with the program, follow these steps −</w:t>
      </w:r>
    </w:p>
    <w:p w:rsidR="005030C8" w:rsidRPr="005030C8" w:rsidRDefault="005030C8" w:rsidP="005030C8">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Press the key </w:t>
      </w:r>
      <w:r w:rsidRPr="005030C8">
        <w:rPr>
          <w:rFonts w:ascii="Arial" w:eastAsia="Times New Roman" w:hAnsi="Arial" w:cs="Arial"/>
          <w:b/>
          <w:bCs/>
          <w:color w:val="000000"/>
          <w:sz w:val="24"/>
          <w:szCs w:val="24"/>
          <w:lang w:eastAsia="en-IN"/>
        </w:rPr>
        <w:t>esc</w:t>
      </w:r>
      <w:r w:rsidRPr="005030C8">
        <w:rPr>
          <w:rFonts w:ascii="Arial" w:eastAsia="Times New Roman" w:hAnsi="Arial" w:cs="Arial"/>
          <w:color w:val="000000"/>
          <w:sz w:val="24"/>
          <w:szCs w:val="24"/>
          <w:lang w:eastAsia="en-IN"/>
        </w:rPr>
        <w:t> to come out of the edit mode.</w:t>
      </w:r>
    </w:p>
    <w:p w:rsidR="005030C8" w:rsidRPr="005030C8" w:rsidRDefault="005030C8" w:rsidP="005030C8">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Press two keys </w:t>
      </w:r>
      <w:r w:rsidRPr="005030C8">
        <w:rPr>
          <w:rFonts w:ascii="Arial" w:eastAsia="Times New Roman" w:hAnsi="Arial" w:cs="Arial"/>
          <w:b/>
          <w:bCs/>
          <w:color w:val="000000"/>
          <w:sz w:val="24"/>
          <w:szCs w:val="24"/>
          <w:lang w:eastAsia="en-IN"/>
        </w:rPr>
        <w:t>Shift + ZZ</w:t>
      </w:r>
      <w:r w:rsidRPr="005030C8">
        <w:rPr>
          <w:rFonts w:ascii="Arial" w:eastAsia="Times New Roman" w:hAnsi="Arial" w:cs="Arial"/>
          <w:color w:val="000000"/>
          <w:sz w:val="24"/>
          <w:szCs w:val="24"/>
          <w:lang w:eastAsia="en-IN"/>
        </w:rPr>
        <w:t> together to come out of the file completely.</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You will now have a file created with </w:t>
      </w:r>
      <w:r w:rsidRPr="005030C8">
        <w:rPr>
          <w:rFonts w:ascii="Arial" w:eastAsia="Times New Roman" w:hAnsi="Arial" w:cs="Arial"/>
          <w:b/>
          <w:bCs/>
          <w:color w:val="000000"/>
          <w:sz w:val="24"/>
          <w:szCs w:val="24"/>
          <w:lang w:eastAsia="en-IN"/>
        </w:rPr>
        <w:t>filename</w:t>
      </w:r>
      <w:r w:rsidRPr="005030C8">
        <w:rPr>
          <w:rFonts w:ascii="Arial" w:eastAsia="Times New Roman" w:hAnsi="Arial" w:cs="Arial"/>
          <w:color w:val="000000"/>
          <w:sz w:val="24"/>
          <w:szCs w:val="24"/>
          <w:lang w:eastAsia="en-IN"/>
        </w:rPr>
        <w:t> in the current directory.</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vi filename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w:t>
      </w:r>
    </w:p>
    <w:p w:rsidR="005030C8" w:rsidRPr="005030C8" w:rsidRDefault="005030C8" w:rsidP="005030C8">
      <w:pPr>
        <w:spacing w:before="100" w:beforeAutospacing="1" w:after="100" w:afterAutospacing="1" w:line="240" w:lineRule="auto"/>
        <w:outlineLvl w:val="1"/>
        <w:rPr>
          <w:rFonts w:ascii="Arial" w:eastAsia="Times New Roman" w:hAnsi="Arial" w:cs="Arial"/>
          <w:sz w:val="35"/>
          <w:szCs w:val="35"/>
          <w:lang w:eastAsia="en-IN"/>
        </w:rPr>
      </w:pPr>
      <w:r w:rsidRPr="005030C8">
        <w:rPr>
          <w:rFonts w:ascii="Arial" w:eastAsia="Times New Roman" w:hAnsi="Arial" w:cs="Arial"/>
          <w:sz w:val="35"/>
          <w:szCs w:val="35"/>
          <w:lang w:eastAsia="en-IN"/>
        </w:rPr>
        <w:t>Editing Files</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lastRenderedPageBreak/>
        <w:t>You can edit an existing file using the </w:t>
      </w:r>
      <w:r w:rsidRPr="005030C8">
        <w:rPr>
          <w:rFonts w:ascii="Arial" w:eastAsia="Times New Roman" w:hAnsi="Arial" w:cs="Arial"/>
          <w:b/>
          <w:bCs/>
          <w:color w:val="000000"/>
          <w:sz w:val="24"/>
          <w:szCs w:val="24"/>
          <w:lang w:eastAsia="en-IN"/>
        </w:rPr>
        <w:t>vi</w:t>
      </w:r>
      <w:r w:rsidRPr="005030C8">
        <w:rPr>
          <w:rFonts w:ascii="Arial" w:eastAsia="Times New Roman" w:hAnsi="Arial" w:cs="Arial"/>
          <w:color w:val="000000"/>
          <w:sz w:val="24"/>
          <w:szCs w:val="24"/>
          <w:lang w:eastAsia="en-IN"/>
        </w:rPr>
        <w:t> editor. We will discuss in short how to open an existing file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vi filename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Once the file is opened, you can come in the edit mode by pressing the key </w:t>
      </w:r>
      <w:r w:rsidRPr="005030C8">
        <w:rPr>
          <w:rFonts w:ascii="Arial" w:eastAsia="Times New Roman" w:hAnsi="Arial" w:cs="Arial"/>
          <w:b/>
          <w:bCs/>
          <w:color w:val="000000"/>
          <w:sz w:val="24"/>
          <w:szCs w:val="24"/>
          <w:lang w:eastAsia="en-IN"/>
        </w:rPr>
        <w:t>i</w:t>
      </w:r>
      <w:r w:rsidRPr="005030C8">
        <w:rPr>
          <w:rFonts w:ascii="Arial" w:eastAsia="Times New Roman" w:hAnsi="Arial" w:cs="Arial"/>
          <w:color w:val="000000"/>
          <w:sz w:val="24"/>
          <w:szCs w:val="24"/>
          <w:lang w:eastAsia="en-IN"/>
        </w:rPr>
        <w:t> and then you can proceed by editing the file. If you want to move here and there inside a file, then first you need to come out of the edit mode by pressing the key </w:t>
      </w:r>
      <w:r w:rsidRPr="005030C8">
        <w:rPr>
          <w:rFonts w:ascii="Arial" w:eastAsia="Times New Roman" w:hAnsi="Arial" w:cs="Arial"/>
          <w:b/>
          <w:bCs/>
          <w:color w:val="000000"/>
          <w:sz w:val="24"/>
          <w:szCs w:val="24"/>
          <w:lang w:eastAsia="en-IN"/>
        </w:rPr>
        <w:t>Esc</w:t>
      </w:r>
      <w:r w:rsidRPr="005030C8">
        <w:rPr>
          <w:rFonts w:ascii="Arial" w:eastAsia="Times New Roman" w:hAnsi="Arial" w:cs="Arial"/>
          <w:color w:val="000000"/>
          <w:sz w:val="24"/>
          <w:szCs w:val="24"/>
          <w:lang w:eastAsia="en-IN"/>
        </w:rPr>
        <w:t>. After this, you can use the following keys to move inside a file −</w:t>
      </w:r>
    </w:p>
    <w:p w:rsidR="005030C8" w:rsidRPr="005030C8" w:rsidRDefault="005030C8" w:rsidP="005030C8">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l</w:t>
      </w:r>
      <w:r w:rsidRPr="005030C8">
        <w:rPr>
          <w:rFonts w:ascii="Arial" w:eastAsia="Times New Roman" w:hAnsi="Arial" w:cs="Arial"/>
          <w:color w:val="000000"/>
          <w:sz w:val="24"/>
          <w:szCs w:val="24"/>
          <w:lang w:eastAsia="en-IN"/>
        </w:rPr>
        <w:t> key to move to the right side.</w:t>
      </w:r>
    </w:p>
    <w:p w:rsidR="005030C8" w:rsidRPr="005030C8" w:rsidRDefault="005030C8" w:rsidP="005030C8">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h</w:t>
      </w:r>
      <w:r w:rsidRPr="005030C8">
        <w:rPr>
          <w:rFonts w:ascii="Arial" w:eastAsia="Times New Roman" w:hAnsi="Arial" w:cs="Arial"/>
          <w:color w:val="000000"/>
          <w:sz w:val="24"/>
          <w:szCs w:val="24"/>
          <w:lang w:eastAsia="en-IN"/>
        </w:rPr>
        <w:t> key to move to the left side.</w:t>
      </w:r>
    </w:p>
    <w:p w:rsidR="005030C8" w:rsidRPr="005030C8" w:rsidRDefault="005030C8" w:rsidP="005030C8">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k</w:t>
      </w:r>
      <w:r w:rsidRPr="005030C8">
        <w:rPr>
          <w:rFonts w:ascii="Arial" w:eastAsia="Times New Roman" w:hAnsi="Arial" w:cs="Arial"/>
          <w:color w:val="000000"/>
          <w:sz w:val="24"/>
          <w:szCs w:val="24"/>
          <w:lang w:eastAsia="en-IN"/>
        </w:rPr>
        <w:t> key to move upside in the file.</w:t>
      </w:r>
    </w:p>
    <w:p w:rsidR="005030C8" w:rsidRPr="005030C8" w:rsidRDefault="005030C8" w:rsidP="005030C8">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j</w:t>
      </w:r>
      <w:r w:rsidRPr="005030C8">
        <w:rPr>
          <w:rFonts w:ascii="Arial" w:eastAsia="Times New Roman" w:hAnsi="Arial" w:cs="Arial"/>
          <w:color w:val="000000"/>
          <w:sz w:val="24"/>
          <w:szCs w:val="24"/>
          <w:lang w:eastAsia="en-IN"/>
        </w:rPr>
        <w:t> key to move downside in the file.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So using the above keys, you can position your cursor wherever you want to edit. Once you are positioned, then you can use the </w:t>
      </w:r>
      <w:r w:rsidRPr="005030C8">
        <w:rPr>
          <w:rFonts w:ascii="Arial" w:eastAsia="Times New Roman" w:hAnsi="Arial" w:cs="Arial"/>
          <w:b/>
          <w:bCs/>
          <w:color w:val="000000"/>
          <w:sz w:val="24"/>
          <w:szCs w:val="24"/>
          <w:lang w:eastAsia="en-IN"/>
        </w:rPr>
        <w:t>i</w:t>
      </w:r>
      <w:r w:rsidRPr="005030C8">
        <w:rPr>
          <w:rFonts w:ascii="Arial" w:eastAsia="Times New Roman" w:hAnsi="Arial" w:cs="Arial"/>
          <w:color w:val="000000"/>
          <w:sz w:val="24"/>
          <w:szCs w:val="24"/>
          <w:lang w:eastAsia="en-IN"/>
        </w:rPr>
        <w:t> key to come in the edit mode. Once you are done with the editing in your file, press </w:t>
      </w:r>
      <w:r w:rsidRPr="005030C8">
        <w:rPr>
          <w:rFonts w:ascii="Arial" w:eastAsia="Times New Roman" w:hAnsi="Arial" w:cs="Arial"/>
          <w:b/>
          <w:bCs/>
          <w:color w:val="000000"/>
          <w:sz w:val="24"/>
          <w:szCs w:val="24"/>
          <w:lang w:eastAsia="en-IN"/>
        </w:rPr>
        <w:t>Esc</w:t>
      </w:r>
      <w:r w:rsidRPr="005030C8">
        <w:rPr>
          <w:rFonts w:ascii="Arial" w:eastAsia="Times New Roman" w:hAnsi="Arial" w:cs="Arial"/>
          <w:color w:val="000000"/>
          <w:sz w:val="24"/>
          <w:szCs w:val="24"/>
          <w:lang w:eastAsia="en-IN"/>
        </w:rPr>
        <w:t> and finally two keys </w:t>
      </w:r>
      <w:r w:rsidRPr="005030C8">
        <w:rPr>
          <w:rFonts w:ascii="Arial" w:eastAsia="Times New Roman" w:hAnsi="Arial" w:cs="Arial"/>
          <w:b/>
          <w:bCs/>
          <w:color w:val="000000"/>
          <w:sz w:val="24"/>
          <w:szCs w:val="24"/>
          <w:lang w:eastAsia="en-IN"/>
        </w:rPr>
        <w:t>Shift + ZZ</w:t>
      </w:r>
      <w:r w:rsidRPr="005030C8">
        <w:rPr>
          <w:rFonts w:ascii="Arial" w:eastAsia="Times New Roman" w:hAnsi="Arial" w:cs="Arial"/>
          <w:color w:val="000000"/>
          <w:sz w:val="24"/>
          <w:szCs w:val="24"/>
          <w:lang w:eastAsia="en-IN"/>
        </w:rPr>
        <w:t> together to come out of the file completely.</w:t>
      </w:r>
    </w:p>
    <w:p w:rsidR="005030C8" w:rsidRPr="005030C8" w:rsidRDefault="005030C8" w:rsidP="005030C8">
      <w:pPr>
        <w:spacing w:before="100" w:beforeAutospacing="1" w:after="100" w:afterAutospacing="1" w:line="240" w:lineRule="auto"/>
        <w:outlineLvl w:val="1"/>
        <w:rPr>
          <w:rFonts w:ascii="Arial" w:eastAsia="Times New Roman" w:hAnsi="Arial" w:cs="Arial"/>
          <w:sz w:val="35"/>
          <w:szCs w:val="35"/>
          <w:lang w:eastAsia="en-IN"/>
        </w:rPr>
      </w:pPr>
      <w:r w:rsidRPr="005030C8">
        <w:rPr>
          <w:rFonts w:ascii="Arial" w:eastAsia="Times New Roman" w:hAnsi="Arial" w:cs="Arial"/>
          <w:sz w:val="35"/>
          <w:szCs w:val="35"/>
          <w:lang w:eastAsia="en-IN"/>
        </w:rPr>
        <w:t>Display Content of a File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You can use the </w:t>
      </w:r>
      <w:r w:rsidRPr="005030C8">
        <w:rPr>
          <w:rFonts w:ascii="Arial" w:eastAsia="Times New Roman" w:hAnsi="Arial" w:cs="Arial"/>
          <w:b/>
          <w:bCs/>
          <w:color w:val="000000"/>
          <w:sz w:val="24"/>
          <w:szCs w:val="24"/>
          <w:lang w:eastAsia="en-IN"/>
        </w:rPr>
        <w:t>cat</w:t>
      </w:r>
      <w:r w:rsidRPr="005030C8">
        <w:rPr>
          <w:rFonts w:ascii="Arial" w:eastAsia="Times New Roman" w:hAnsi="Arial" w:cs="Arial"/>
          <w:color w:val="000000"/>
          <w:sz w:val="24"/>
          <w:szCs w:val="24"/>
          <w:lang w:eastAsia="en-IN"/>
        </w:rPr>
        <w:t> command to see the content of a file. Following is a simple example to see the content of the above created file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cat filename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This is unix file....I created it for the first time.....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I'm going to save this content in this file.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You can display the line numbers by using the </w:t>
      </w:r>
      <w:r w:rsidRPr="005030C8">
        <w:rPr>
          <w:rFonts w:ascii="Arial" w:eastAsia="Times New Roman" w:hAnsi="Arial" w:cs="Arial"/>
          <w:b/>
          <w:bCs/>
          <w:color w:val="000000"/>
          <w:sz w:val="24"/>
          <w:szCs w:val="24"/>
          <w:lang w:eastAsia="en-IN"/>
        </w:rPr>
        <w:t>-b</w:t>
      </w:r>
      <w:r w:rsidRPr="005030C8">
        <w:rPr>
          <w:rFonts w:ascii="Arial" w:eastAsia="Times New Roman" w:hAnsi="Arial" w:cs="Arial"/>
          <w:color w:val="000000"/>
          <w:sz w:val="24"/>
          <w:szCs w:val="24"/>
          <w:lang w:eastAsia="en-IN"/>
        </w:rPr>
        <w:t> option along with the </w:t>
      </w:r>
      <w:r w:rsidRPr="005030C8">
        <w:rPr>
          <w:rFonts w:ascii="Arial" w:eastAsia="Times New Roman" w:hAnsi="Arial" w:cs="Arial"/>
          <w:b/>
          <w:bCs/>
          <w:color w:val="000000"/>
          <w:sz w:val="24"/>
          <w:szCs w:val="24"/>
          <w:lang w:eastAsia="en-IN"/>
        </w:rPr>
        <w:t>cat</w:t>
      </w:r>
      <w:r w:rsidRPr="005030C8">
        <w:rPr>
          <w:rFonts w:ascii="Arial" w:eastAsia="Times New Roman" w:hAnsi="Arial" w:cs="Arial"/>
          <w:color w:val="000000"/>
          <w:sz w:val="24"/>
          <w:szCs w:val="24"/>
          <w:lang w:eastAsia="en-IN"/>
        </w:rPr>
        <w:t> command as follows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cat -b filename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1   This is unix file....I created it for the first time.....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2   I'm going to save this content in this file.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w:t>
      </w:r>
    </w:p>
    <w:p w:rsidR="005030C8" w:rsidRPr="005030C8" w:rsidRDefault="005030C8" w:rsidP="005030C8">
      <w:pPr>
        <w:spacing w:before="100" w:beforeAutospacing="1" w:after="100" w:afterAutospacing="1" w:line="240" w:lineRule="auto"/>
        <w:outlineLvl w:val="1"/>
        <w:rPr>
          <w:rFonts w:ascii="Arial" w:eastAsia="Times New Roman" w:hAnsi="Arial" w:cs="Arial"/>
          <w:sz w:val="35"/>
          <w:szCs w:val="35"/>
          <w:lang w:eastAsia="en-IN"/>
        </w:rPr>
      </w:pPr>
      <w:r w:rsidRPr="005030C8">
        <w:rPr>
          <w:rFonts w:ascii="Arial" w:eastAsia="Times New Roman" w:hAnsi="Arial" w:cs="Arial"/>
          <w:sz w:val="35"/>
          <w:szCs w:val="35"/>
          <w:lang w:eastAsia="en-IN"/>
        </w:rPr>
        <w:t>Counting Words in a File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You can use the </w:t>
      </w:r>
      <w:r w:rsidRPr="005030C8">
        <w:rPr>
          <w:rFonts w:ascii="Arial" w:eastAsia="Times New Roman" w:hAnsi="Arial" w:cs="Arial"/>
          <w:b/>
          <w:bCs/>
          <w:color w:val="000000"/>
          <w:sz w:val="24"/>
          <w:szCs w:val="24"/>
          <w:lang w:eastAsia="en-IN"/>
        </w:rPr>
        <w:t>wc</w:t>
      </w:r>
      <w:r w:rsidRPr="005030C8">
        <w:rPr>
          <w:rFonts w:ascii="Arial" w:eastAsia="Times New Roman" w:hAnsi="Arial" w:cs="Arial"/>
          <w:color w:val="000000"/>
          <w:sz w:val="24"/>
          <w:szCs w:val="24"/>
          <w:lang w:eastAsia="en-IN"/>
        </w:rPr>
        <w:t> command to get a count of the total number of lines, words, and characters contained in a file. Following is a simple example to see the information about the file created above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wc filename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2  19 103 filename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Here is the detail of all the four columns −</w:t>
      </w:r>
    </w:p>
    <w:p w:rsidR="005030C8" w:rsidRPr="005030C8" w:rsidRDefault="005030C8" w:rsidP="005030C8">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First Column</w:t>
      </w:r>
      <w:r w:rsidRPr="005030C8">
        <w:rPr>
          <w:rFonts w:ascii="Arial" w:eastAsia="Times New Roman" w:hAnsi="Arial" w:cs="Arial"/>
          <w:color w:val="000000"/>
          <w:sz w:val="24"/>
          <w:szCs w:val="24"/>
          <w:lang w:eastAsia="en-IN"/>
        </w:rPr>
        <w:t> − Represents the total number of lines in the file.</w:t>
      </w:r>
    </w:p>
    <w:p w:rsidR="005030C8" w:rsidRPr="005030C8" w:rsidRDefault="005030C8" w:rsidP="005030C8">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Second Column</w:t>
      </w:r>
      <w:r w:rsidRPr="005030C8">
        <w:rPr>
          <w:rFonts w:ascii="Arial" w:eastAsia="Times New Roman" w:hAnsi="Arial" w:cs="Arial"/>
          <w:color w:val="000000"/>
          <w:sz w:val="24"/>
          <w:szCs w:val="24"/>
          <w:lang w:eastAsia="en-IN"/>
        </w:rPr>
        <w:t> − Represents the total number of words in the file.</w:t>
      </w:r>
    </w:p>
    <w:p w:rsidR="005030C8" w:rsidRPr="005030C8" w:rsidRDefault="005030C8" w:rsidP="005030C8">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lastRenderedPageBreak/>
        <w:t>Third Column</w:t>
      </w:r>
      <w:r w:rsidRPr="005030C8">
        <w:rPr>
          <w:rFonts w:ascii="Arial" w:eastAsia="Times New Roman" w:hAnsi="Arial" w:cs="Arial"/>
          <w:color w:val="000000"/>
          <w:sz w:val="24"/>
          <w:szCs w:val="24"/>
          <w:lang w:eastAsia="en-IN"/>
        </w:rPr>
        <w:t> − Represents the total number of bytes in the file. This is the actual size of the file.</w:t>
      </w:r>
    </w:p>
    <w:p w:rsidR="005030C8" w:rsidRPr="005030C8" w:rsidRDefault="005030C8" w:rsidP="005030C8">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Fourth Column</w:t>
      </w:r>
      <w:r w:rsidRPr="005030C8">
        <w:rPr>
          <w:rFonts w:ascii="Arial" w:eastAsia="Times New Roman" w:hAnsi="Arial" w:cs="Arial"/>
          <w:color w:val="000000"/>
          <w:sz w:val="24"/>
          <w:szCs w:val="24"/>
          <w:lang w:eastAsia="en-IN"/>
        </w:rPr>
        <w:t> − Represents the file name.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You can give multiple files and get information about those files at a time. Following is simple syntax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wc filename1 filename2 filename3</w:t>
      </w:r>
    </w:p>
    <w:p w:rsidR="005030C8" w:rsidRPr="005030C8" w:rsidRDefault="005030C8" w:rsidP="005030C8">
      <w:pPr>
        <w:spacing w:before="100" w:beforeAutospacing="1" w:after="100" w:afterAutospacing="1" w:line="240" w:lineRule="auto"/>
        <w:outlineLvl w:val="1"/>
        <w:rPr>
          <w:rFonts w:ascii="Arial" w:eastAsia="Times New Roman" w:hAnsi="Arial" w:cs="Arial"/>
          <w:sz w:val="35"/>
          <w:szCs w:val="35"/>
          <w:lang w:eastAsia="en-IN"/>
        </w:rPr>
      </w:pPr>
      <w:r w:rsidRPr="005030C8">
        <w:rPr>
          <w:rFonts w:ascii="Arial" w:eastAsia="Times New Roman" w:hAnsi="Arial" w:cs="Arial"/>
          <w:sz w:val="35"/>
          <w:szCs w:val="35"/>
          <w:lang w:eastAsia="en-IN"/>
        </w:rPr>
        <w:t>Copying Files</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To make a copy of a file use the </w:t>
      </w:r>
      <w:r w:rsidRPr="005030C8">
        <w:rPr>
          <w:rFonts w:ascii="Arial" w:eastAsia="Times New Roman" w:hAnsi="Arial" w:cs="Arial"/>
          <w:b/>
          <w:bCs/>
          <w:color w:val="000000"/>
          <w:sz w:val="24"/>
          <w:szCs w:val="24"/>
          <w:lang w:eastAsia="en-IN"/>
        </w:rPr>
        <w:t>cp</w:t>
      </w:r>
      <w:r w:rsidRPr="005030C8">
        <w:rPr>
          <w:rFonts w:ascii="Arial" w:eastAsia="Times New Roman" w:hAnsi="Arial" w:cs="Arial"/>
          <w:color w:val="000000"/>
          <w:sz w:val="24"/>
          <w:szCs w:val="24"/>
          <w:lang w:eastAsia="en-IN"/>
        </w:rPr>
        <w:t> command. The basic syntax of the command is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cp source_file destination_file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Following is the example to create a copy of the existing file </w:t>
      </w:r>
      <w:r w:rsidRPr="005030C8">
        <w:rPr>
          <w:rFonts w:ascii="Arial" w:eastAsia="Times New Roman" w:hAnsi="Arial" w:cs="Arial"/>
          <w:b/>
          <w:bCs/>
          <w:color w:val="000000"/>
          <w:sz w:val="24"/>
          <w:szCs w:val="24"/>
          <w:lang w:eastAsia="en-IN"/>
        </w:rPr>
        <w:t>filename</w:t>
      </w:r>
      <w:r w:rsidRPr="005030C8">
        <w:rPr>
          <w:rFonts w:ascii="Arial" w:eastAsia="Times New Roman" w:hAnsi="Arial" w:cs="Arial"/>
          <w:color w:val="000000"/>
          <w:sz w:val="24"/>
          <w:szCs w:val="24"/>
          <w:lang w:eastAsia="en-IN"/>
        </w:rPr>
        <w:t>.</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cp filename copyfile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You will now find one more file </w:t>
      </w:r>
      <w:r w:rsidRPr="005030C8">
        <w:rPr>
          <w:rFonts w:ascii="Arial" w:eastAsia="Times New Roman" w:hAnsi="Arial" w:cs="Arial"/>
          <w:b/>
          <w:bCs/>
          <w:color w:val="000000"/>
          <w:sz w:val="24"/>
          <w:szCs w:val="24"/>
          <w:lang w:eastAsia="en-IN"/>
        </w:rPr>
        <w:t>copyfile</w:t>
      </w:r>
      <w:r w:rsidRPr="005030C8">
        <w:rPr>
          <w:rFonts w:ascii="Arial" w:eastAsia="Times New Roman" w:hAnsi="Arial" w:cs="Arial"/>
          <w:color w:val="000000"/>
          <w:sz w:val="24"/>
          <w:szCs w:val="24"/>
          <w:lang w:eastAsia="en-IN"/>
        </w:rPr>
        <w:t> in your current directory. This file will exactly be the same as the original file </w:t>
      </w:r>
      <w:r w:rsidRPr="005030C8">
        <w:rPr>
          <w:rFonts w:ascii="Arial" w:eastAsia="Times New Roman" w:hAnsi="Arial" w:cs="Arial"/>
          <w:b/>
          <w:bCs/>
          <w:color w:val="000000"/>
          <w:sz w:val="24"/>
          <w:szCs w:val="24"/>
          <w:lang w:eastAsia="en-IN"/>
        </w:rPr>
        <w:t>filename</w:t>
      </w:r>
      <w:r w:rsidRPr="005030C8">
        <w:rPr>
          <w:rFonts w:ascii="Arial" w:eastAsia="Times New Roman" w:hAnsi="Arial" w:cs="Arial"/>
          <w:color w:val="000000"/>
          <w:sz w:val="24"/>
          <w:szCs w:val="24"/>
          <w:lang w:eastAsia="en-IN"/>
        </w:rPr>
        <w:t>.</w:t>
      </w:r>
    </w:p>
    <w:p w:rsidR="005030C8" w:rsidRPr="005030C8" w:rsidRDefault="005030C8" w:rsidP="005030C8">
      <w:pPr>
        <w:spacing w:before="100" w:beforeAutospacing="1" w:after="100" w:afterAutospacing="1" w:line="240" w:lineRule="auto"/>
        <w:outlineLvl w:val="1"/>
        <w:rPr>
          <w:rFonts w:ascii="Arial" w:eastAsia="Times New Roman" w:hAnsi="Arial" w:cs="Arial"/>
          <w:sz w:val="35"/>
          <w:szCs w:val="35"/>
          <w:lang w:eastAsia="en-IN"/>
        </w:rPr>
      </w:pPr>
      <w:r w:rsidRPr="005030C8">
        <w:rPr>
          <w:rFonts w:ascii="Arial" w:eastAsia="Times New Roman" w:hAnsi="Arial" w:cs="Arial"/>
          <w:sz w:val="35"/>
          <w:szCs w:val="35"/>
          <w:lang w:eastAsia="en-IN"/>
        </w:rPr>
        <w:t>Renaming Files</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To change the name of a file, use the </w:t>
      </w:r>
      <w:r w:rsidRPr="005030C8">
        <w:rPr>
          <w:rFonts w:ascii="Arial" w:eastAsia="Times New Roman" w:hAnsi="Arial" w:cs="Arial"/>
          <w:b/>
          <w:bCs/>
          <w:color w:val="000000"/>
          <w:sz w:val="24"/>
          <w:szCs w:val="24"/>
          <w:lang w:eastAsia="en-IN"/>
        </w:rPr>
        <w:t>mv</w:t>
      </w:r>
      <w:r w:rsidRPr="005030C8">
        <w:rPr>
          <w:rFonts w:ascii="Arial" w:eastAsia="Times New Roman" w:hAnsi="Arial" w:cs="Arial"/>
          <w:color w:val="000000"/>
          <w:sz w:val="24"/>
          <w:szCs w:val="24"/>
          <w:lang w:eastAsia="en-IN"/>
        </w:rPr>
        <w:t> command. Following is the basic syntax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mv old_file new_file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The following program will rename the existing file </w:t>
      </w:r>
      <w:r w:rsidRPr="005030C8">
        <w:rPr>
          <w:rFonts w:ascii="Arial" w:eastAsia="Times New Roman" w:hAnsi="Arial" w:cs="Arial"/>
          <w:b/>
          <w:bCs/>
          <w:color w:val="000000"/>
          <w:sz w:val="24"/>
          <w:szCs w:val="24"/>
          <w:lang w:eastAsia="en-IN"/>
        </w:rPr>
        <w:t>filename</w:t>
      </w:r>
      <w:r w:rsidRPr="005030C8">
        <w:rPr>
          <w:rFonts w:ascii="Arial" w:eastAsia="Times New Roman" w:hAnsi="Arial" w:cs="Arial"/>
          <w:color w:val="000000"/>
          <w:sz w:val="24"/>
          <w:szCs w:val="24"/>
          <w:lang w:eastAsia="en-IN"/>
        </w:rPr>
        <w:t> to </w:t>
      </w:r>
      <w:r w:rsidRPr="005030C8">
        <w:rPr>
          <w:rFonts w:ascii="Arial" w:eastAsia="Times New Roman" w:hAnsi="Arial" w:cs="Arial"/>
          <w:b/>
          <w:bCs/>
          <w:color w:val="000000"/>
          <w:sz w:val="24"/>
          <w:szCs w:val="24"/>
          <w:lang w:eastAsia="en-IN"/>
        </w:rPr>
        <w:t>newfile</w:t>
      </w:r>
      <w:r w:rsidRPr="005030C8">
        <w:rPr>
          <w:rFonts w:ascii="Arial" w:eastAsia="Times New Roman" w:hAnsi="Arial" w:cs="Arial"/>
          <w:color w:val="000000"/>
          <w:sz w:val="24"/>
          <w:szCs w:val="24"/>
          <w:lang w:eastAsia="en-IN"/>
        </w:rPr>
        <w:t>.</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mv filename newfile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The </w:t>
      </w:r>
      <w:r w:rsidRPr="005030C8">
        <w:rPr>
          <w:rFonts w:ascii="Arial" w:eastAsia="Times New Roman" w:hAnsi="Arial" w:cs="Arial"/>
          <w:b/>
          <w:bCs/>
          <w:color w:val="000000"/>
          <w:sz w:val="24"/>
          <w:szCs w:val="24"/>
          <w:lang w:eastAsia="en-IN"/>
        </w:rPr>
        <w:t>mv</w:t>
      </w:r>
      <w:r w:rsidRPr="005030C8">
        <w:rPr>
          <w:rFonts w:ascii="Arial" w:eastAsia="Times New Roman" w:hAnsi="Arial" w:cs="Arial"/>
          <w:color w:val="000000"/>
          <w:sz w:val="24"/>
          <w:szCs w:val="24"/>
          <w:lang w:eastAsia="en-IN"/>
        </w:rPr>
        <w:t> command will move the existing file completely into the new file. In this case, you will find only </w:t>
      </w:r>
      <w:r w:rsidRPr="005030C8">
        <w:rPr>
          <w:rFonts w:ascii="Arial" w:eastAsia="Times New Roman" w:hAnsi="Arial" w:cs="Arial"/>
          <w:b/>
          <w:bCs/>
          <w:color w:val="000000"/>
          <w:sz w:val="24"/>
          <w:szCs w:val="24"/>
          <w:lang w:eastAsia="en-IN"/>
        </w:rPr>
        <w:t>newfile</w:t>
      </w:r>
      <w:r w:rsidRPr="005030C8">
        <w:rPr>
          <w:rFonts w:ascii="Arial" w:eastAsia="Times New Roman" w:hAnsi="Arial" w:cs="Arial"/>
          <w:color w:val="000000"/>
          <w:sz w:val="24"/>
          <w:szCs w:val="24"/>
          <w:lang w:eastAsia="en-IN"/>
        </w:rPr>
        <w:t> in your current directory.</w:t>
      </w:r>
    </w:p>
    <w:p w:rsidR="005030C8" w:rsidRPr="005030C8" w:rsidRDefault="005030C8" w:rsidP="005030C8">
      <w:pPr>
        <w:spacing w:before="100" w:beforeAutospacing="1" w:after="100" w:afterAutospacing="1" w:line="240" w:lineRule="auto"/>
        <w:outlineLvl w:val="1"/>
        <w:rPr>
          <w:rFonts w:ascii="Arial" w:eastAsia="Times New Roman" w:hAnsi="Arial" w:cs="Arial"/>
          <w:sz w:val="35"/>
          <w:szCs w:val="35"/>
          <w:lang w:eastAsia="en-IN"/>
        </w:rPr>
      </w:pPr>
      <w:r w:rsidRPr="005030C8">
        <w:rPr>
          <w:rFonts w:ascii="Arial" w:eastAsia="Times New Roman" w:hAnsi="Arial" w:cs="Arial"/>
          <w:sz w:val="35"/>
          <w:szCs w:val="35"/>
          <w:lang w:eastAsia="en-IN"/>
        </w:rPr>
        <w:t>Deleting Files</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To delete an existing file, use the </w:t>
      </w:r>
      <w:r w:rsidRPr="005030C8">
        <w:rPr>
          <w:rFonts w:ascii="Arial" w:eastAsia="Times New Roman" w:hAnsi="Arial" w:cs="Arial"/>
          <w:b/>
          <w:bCs/>
          <w:color w:val="000000"/>
          <w:sz w:val="24"/>
          <w:szCs w:val="24"/>
          <w:lang w:eastAsia="en-IN"/>
        </w:rPr>
        <w:t>rm</w:t>
      </w:r>
      <w:r w:rsidRPr="005030C8">
        <w:rPr>
          <w:rFonts w:ascii="Arial" w:eastAsia="Times New Roman" w:hAnsi="Arial" w:cs="Arial"/>
          <w:color w:val="000000"/>
          <w:sz w:val="24"/>
          <w:szCs w:val="24"/>
          <w:lang w:eastAsia="en-IN"/>
        </w:rPr>
        <w:t> command. Following is the basic syntax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rm filename</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Caution</w:t>
      </w:r>
      <w:r w:rsidRPr="005030C8">
        <w:rPr>
          <w:rFonts w:ascii="Arial" w:eastAsia="Times New Roman" w:hAnsi="Arial" w:cs="Arial"/>
          <w:color w:val="000000"/>
          <w:sz w:val="24"/>
          <w:szCs w:val="24"/>
          <w:lang w:eastAsia="en-IN"/>
        </w:rPr>
        <w:t> − A file may contain useful information. It is always recommended to be careful while using this </w:t>
      </w:r>
      <w:r w:rsidRPr="005030C8">
        <w:rPr>
          <w:rFonts w:ascii="Arial" w:eastAsia="Times New Roman" w:hAnsi="Arial" w:cs="Arial"/>
          <w:b/>
          <w:bCs/>
          <w:color w:val="000000"/>
          <w:sz w:val="24"/>
          <w:szCs w:val="24"/>
          <w:lang w:eastAsia="en-IN"/>
        </w:rPr>
        <w:t>Delete</w:t>
      </w:r>
      <w:r w:rsidRPr="005030C8">
        <w:rPr>
          <w:rFonts w:ascii="Arial" w:eastAsia="Times New Roman" w:hAnsi="Arial" w:cs="Arial"/>
          <w:color w:val="000000"/>
          <w:sz w:val="24"/>
          <w:szCs w:val="24"/>
          <w:lang w:eastAsia="en-IN"/>
        </w:rPr>
        <w:t> command. It is better to use the </w:t>
      </w:r>
      <w:r w:rsidRPr="005030C8">
        <w:rPr>
          <w:rFonts w:ascii="Arial" w:eastAsia="Times New Roman" w:hAnsi="Arial" w:cs="Arial"/>
          <w:b/>
          <w:bCs/>
          <w:color w:val="000000"/>
          <w:sz w:val="24"/>
          <w:szCs w:val="24"/>
          <w:lang w:eastAsia="en-IN"/>
        </w:rPr>
        <w:t>-i</w:t>
      </w:r>
      <w:r w:rsidRPr="005030C8">
        <w:rPr>
          <w:rFonts w:ascii="Arial" w:eastAsia="Times New Roman" w:hAnsi="Arial" w:cs="Arial"/>
          <w:color w:val="000000"/>
          <w:sz w:val="24"/>
          <w:szCs w:val="24"/>
          <w:lang w:eastAsia="en-IN"/>
        </w:rPr>
        <w:t> option along with </w:t>
      </w:r>
      <w:r w:rsidRPr="005030C8">
        <w:rPr>
          <w:rFonts w:ascii="Arial" w:eastAsia="Times New Roman" w:hAnsi="Arial" w:cs="Arial"/>
          <w:b/>
          <w:bCs/>
          <w:color w:val="000000"/>
          <w:sz w:val="24"/>
          <w:szCs w:val="24"/>
          <w:lang w:eastAsia="en-IN"/>
        </w:rPr>
        <w:t>rm</w:t>
      </w:r>
      <w:r w:rsidRPr="005030C8">
        <w:rPr>
          <w:rFonts w:ascii="Arial" w:eastAsia="Times New Roman" w:hAnsi="Arial" w:cs="Arial"/>
          <w:color w:val="000000"/>
          <w:sz w:val="24"/>
          <w:szCs w:val="24"/>
          <w:lang w:eastAsia="en-IN"/>
        </w:rPr>
        <w:t> command.</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Following is the example which shows how to completely remove the existing file </w:t>
      </w:r>
      <w:r w:rsidRPr="005030C8">
        <w:rPr>
          <w:rFonts w:ascii="Arial" w:eastAsia="Times New Roman" w:hAnsi="Arial" w:cs="Arial"/>
          <w:b/>
          <w:bCs/>
          <w:color w:val="000000"/>
          <w:sz w:val="24"/>
          <w:szCs w:val="24"/>
          <w:lang w:eastAsia="en-IN"/>
        </w:rPr>
        <w:t>filename</w:t>
      </w:r>
      <w:r w:rsidRPr="005030C8">
        <w:rPr>
          <w:rFonts w:ascii="Arial" w:eastAsia="Times New Roman" w:hAnsi="Arial" w:cs="Arial"/>
          <w:color w:val="000000"/>
          <w:sz w:val="24"/>
          <w:szCs w:val="24"/>
          <w:lang w:eastAsia="en-IN"/>
        </w:rPr>
        <w:t>.</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rm filename</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You can remove multiple files at a time with the command given below −</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t>$ rm filename1 filename2 filename3</w:t>
      </w:r>
    </w:p>
    <w:p w:rsidR="005030C8" w:rsidRPr="005030C8" w:rsidRDefault="005030C8" w:rsidP="0050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030C8">
        <w:rPr>
          <w:rFonts w:ascii="Courier New" w:eastAsia="Times New Roman" w:hAnsi="Courier New" w:cs="Courier New"/>
          <w:sz w:val="23"/>
          <w:szCs w:val="23"/>
          <w:lang w:eastAsia="en-IN"/>
        </w:rPr>
        <w:lastRenderedPageBreak/>
        <w:t>$</w:t>
      </w:r>
    </w:p>
    <w:p w:rsidR="005030C8" w:rsidRPr="005030C8" w:rsidRDefault="005030C8" w:rsidP="005030C8">
      <w:pPr>
        <w:spacing w:before="100" w:beforeAutospacing="1" w:after="100" w:afterAutospacing="1" w:line="240" w:lineRule="auto"/>
        <w:outlineLvl w:val="1"/>
        <w:rPr>
          <w:rFonts w:ascii="Arial" w:eastAsia="Times New Roman" w:hAnsi="Arial" w:cs="Arial"/>
          <w:sz w:val="35"/>
          <w:szCs w:val="35"/>
          <w:lang w:eastAsia="en-IN"/>
        </w:rPr>
      </w:pPr>
      <w:r w:rsidRPr="005030C8">
        <w:rPr>
          <w:rFonts w:ascii="Arial" w:eastAsia="Times New Roman" w:hAnsi="Arial" w:cs="Arial"/>
          <w:sz w:val="35"/>
          <w:szCs w:val="35"/>
          <w:lang w:eastAsia="en-IN"/>
        </w:rPr>
        <w:t>Standard Unix Streams</w:t>
      </w:r>
    </w:p>
    <w:p w:rsidR="005030C8" w:rsidRPr="005030C8" w:rsidRDefault="005030C8" w:rsidP="005030C8">
      <w:pPr>
        <w:spacing w:before="120" w:after="144" w:line="240" w:lineRule="auto"/>
        <w:ind w:left="48" w:right="48"/>
        <w:jc w:val="both"/>
        <w:rPr>
          <w:rFonts w:ascii="Arial" w:eastAsia="Times New Roman" w:hAnsi="Arial" w:cs="Arial"/>
          <w:color w:val="000000"/>
          <w:sz w:val="24"/>
          <w:szCs w:val="24"/>
          <w:lang w:eastAsia="en-IN"/>
        </w:rPr>
      </w:pPr>
      <w:r w:rsidRPr="005030C8">
        <w:rPr>
          <w:rFonts w:ascii="Arial" w:eastAsia="Times New Roman" w:hAnsi="Arial" w:cs="Arial"/>
          <w:color w:val="000000"/>
          <w:sz w:val="24"/>
          <w:szCs w:val="24"/>
          <w:lang w:eastAsia="en-IN"/>
        </w:rPr>
        <w:t>Under normal circumstances, every Unix program has three streams (files) opened for it when it starts up −</w:t>
      </w:r>
    </w:p>
    <w:p w:rsidR="005030C8" w:rsidRPr="005030C8" w:rsidRDefault="005030C8" w:rsidP="005030C8">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stdin</w:t>
      </w:r>
      <w:r w:rsidRPr="005030C8">
        <w:rPr>
          <w:rFonts w:ascii="Arial" w:eastAsia="Times New Roman" w:hAnsi="Arial" w:cs="Arial"/>
          <w:color w:val="000000"/>
          <w:sz w:val="24"/>
          <w:szCs w:val="24"/>
          <w:lang w:eastAsia="en-IN"/>
        </w:rPr>
        <w:t> − This is referred to as the </w:t>
      </w:r>
      <w:r w:rsidRPr="005030C8">
        <w:rPr>
          <w:rFonts w:ascii="Arial" w:eastAsia="Times New Roman" w:hAnsi="Arial" w:cs="Arial"/>
          <w:i/>
          <w:iCs/>
          <w:color w:val="000000"/>
          <w:sz w:val="24"/>
          <w:szCs w:val="24"/>
          <w:lang w:eastAsia="en-IN"/>
        </w:rPr>
        <w:t>standard input</w:t>
      </w:r>
      <w:r w:rsidRPr="005030C8">
        <w:rPr>
          <w:rFonts w:ascii="Arial" w:eastAsia="Times New Roman" w:hAnsi="Arial" w:cs="Arial"/>
          <w:color w:val="000000"/>
          <w:sz w:val="24"/>
          <w:szCs w:val="24"/>
          <w:lang w:eastAsia="en-IN"/>
        </w:rPr>
        <w:t> and the associated file descriptor is 0. This is also represented as STDIN. The Unix program will read the default input from STDIN.</w:t>
      </w:r>
    </w:p>
    <w:p w:rsidR="005030C8" w:rsidRPr="005030C8" w:rsidRDefault="005030C8" w:rsidP="005030C8">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stdout</w:t>
      </w:r>
      <w:r w:rsidRPr="005030C8">
        <w:rPr>
          <w:rFonts w:ascii="Arial" w:eastAsia="Times New Roman" w:hAnsi="Arial" w:cs="Arial"/>
          <w:color w:val="000000"/>
          <w:sz w:val="24"/>
          <w:szCs w:val="24"/>
          <w:lang w:eastAsia="en-IN"/>
        </w:rPr>
        <w:t> − This is referred to as the </w:t>
      </w:r>
      <w:r w:rsidRPr="005030C8">
        <w:rPr>
          <w:rFonts w:ascii="Arial" w:eastAsia="Times New Roman" w:hAnsi="Arial" w:cs="Arial"/>
          <w:i/>
          <w:iCs/>
          <w:color w:val="000000"/>
          <w:sz w:val="24"/>
          <w:szCs w:val="24"/>
          <w:lang w:eastAsia="en-IN"/>
        </w:rPr>
        <w:t>standard output</w:t>
      </w:r>
      <w:r w:rsidRPr="005030C8">
        <w:rPr>
          <w:rFonts w:ascii="Arial" w:eastAsia="Times New Roman" w:hAnsi="Arial" w:cs="Arial"/>
          <w:color w:val="000000"/>
          <w:sz w:val="24"/>
          <w:szCs w:val="24"/>
          <w:lang w:eastAsia="en-IN"/>
        </w:rPr>
        <w:t> and the associated file descriptor is 1. This is also represented as STDOUT. The Unix program will write the default output at STDOUT</w:t>
      </w:r>
    </w:p>
    <w:p w:rsidR="005030C8" w:rsidRPr="005030C8" w:rsidRDefault="005030C8" w:rsidP="005030C8">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5030C8">
        <w:rPr>
          <w:rFonts w:ascii="Arial" w:eastAsia="Times New Roman" w:hAnsi="Arial" w:cs="Arial"/>
          <w:b/>
          <w:bCs/>
          <w:color w:val="000000"/>
          <w:sz w:val="24"/>
          <w:szCs w:val="24"/>
          <w:lang w:eastAsia="en-IN"/>
        </w:rPr>
        <w:t>stderr</w:t>
      </w:r>
      <w:r w:rsidRPr="005030C8">
        <w:rPr>
          <w:rFonts w:ascii="Arial" w:eastAsia="Times New Roman" w:hAnsi="Arial" w:cs="Arial"/>
          <w:color w:val="000000"/>
          <w:sz w:val="24"/>
          <w:szCs w:val="24"/>
          <w:lang w:eastAsia="en-IN"/>
        </w:rPr>
        <w:t> − This is referred to as the </w:t>
      </w:r>
      <w:r w:rsidRPr="005030C8">
        <w:rPr>
          <w:rFonts w:ascii="Arial" w:eastAsia="Times New Roman" w:hAnsi="Arial" w:cs="Arial"/>
          <w:i/>
          <w:iCs/>
          <w:color w:val="000000"/>
          <w:sz w:val="24"/>
          <w:szCs w:val="24"/>
          <w:lang w:eastAsia="en-IN"/>
        </w:rPr>
        <w:t>standard error</w:t>
      </w:r>
      <w:r w:rsidRPr="005030C8">
        <w:rPr>
          <w:rFonts w:ascii="Arial" w:eastAsia="Times New Roman" w:hAnsi="Arial" w:cs="Arial"/>
          <w:color w:val="000000"/>
          <w:sz w:val="24"/>
          <w:szCs w:val="24"/>
          <w:lang w:eastAsia="en-IN"/>
        </w:rPr>
        <w:t> and the associated file descriptor is 2. This is also represented as STDERR. The Unix program will write all the error messages at STDERR.</w:t>
      </w:r>
    </w:p>
    <w:p w:rsidR="002957E7" w:rsidRDefault="002957E7"/>
    <w:p w:rsidR="00FF0B3D" w:rsidRDefault="00FF0B3D"/>
    <w:p w:rsidR="00FF0B3D" w:rsidRDefault="00FF0B3D"/>
    <w:p w:rsidR="00FF0B3D" w:rsidRDefault="00FF0B3D"/>
    <w:p w:rsidR="00FF0B3D" w:rsidRDefault="00FF0B3D"/>
    <w:p w:rsidR="00231DD8" w:rsidRPr="00231DD8" w:rsidRDefault="00231DD8" w:rsidP="00FF0B3D">
      <w:pPr>
        <w:spacing w:before="120" w:after="144" w:line="240" w:lineRule="auto"/>
        <w:ind w:left="48" w:right="48"/>
        <w:jc w:val="both"/>
        <w:rPr>
          <w:rFonts w:ascii="Arial" w:eastAsia="Times New Roman" w:hAnsi="Arial" w:cs="Arial"/>
          <w:b/>
          <w:color w:val="000000"/>
          <w:sz w:val="24"/>
          <w:szCs w:val="24"/>
          <w:lang w:eastAsia="en-IN"/>
        </w:rPr>
      </w:pPr>
      <w:r w:rsidRPr="00231DD8">
        <w:rPr>
          <w:rFonts w:ascii="Arial" w:eastAsia="Times New Roman" w:hAnsi="Arial" w:cs="Arial"/>
          <w:b/>
          <w:color w:val="000000"/>
          <w:sz w:val="24"/>
          <w:szCs w:val="24"/>
          <w:lang w:eastAsia="en-IN"/>
        </w:rPr>
        <w:t>Directory Management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A directory is a file the solo job of which is to store the file names and the related information. All the files, whether ordinary, special, or directory, are contained in directories.</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Unix uses a hierarchical structure for organizing files and directories. This structure is often referred to as a directory tree. The tree has a single root node, the slash character (</w:t>
      </w:r>
      <w:r w:rsidRPr="00FF0B3D">
        <w:rPr>
          <w:rFonts w:ascii="Arial" w:eastAsia="Times New Roman" w:hAnsi="Arial" w:cs="Arial"/>
          <w:b/>
          <w:bCs/>
          <w:color w:val="000000"/>
          <w:sz w:val="24"/>
          <w:szCs w:val="24"/>
          <w:lang w:eastAsia="en-IN"/>
        </w:rPr>
        <w:t>/</w:t>
      </w:r>
      <w:r w:rsidRPr="00FF0B3D">
        <w:rPr>
          <w:rFonts w:ascii="Arial" w:eastAsia="Times New Roman" w:hAnsi="Arial" w:cs="Arial"/>
          <w:color w:val="000000"/>
          <w:sz w:val="24"/>
          <w:szCs w:val="24"/>
          <w:lang w:eastAsia="en-IN"/>
        </w:rPr>
        <w:t>), and all other directories are contained below it.</w:t>
      </w:r>
    </w:p>
    <w:p w:rsidR="00FF0B3D" w:rsidRPr="00FF0B3D" w:rsidRDefault="00FF0B3D" w:rsidP="00FF0B3D">
      <w:pPr>
        <w:spacing w:before="100" w:beforeAutospacing="1" w:after="100" w:afterAutospacing="1" w:line="240" w:lineRule="auto"/>
        <w:outlineLvl w:val="1"/>
        <w:rPr>
          <w:rFonts w:ascii="Arial" w:eastAsia="Times New Roman" w:hAnsi="Arial" w:cs="Arial"/>
          <w:sz w:val="35"/>
          <w:szCs w:val="35"/>
          <w:lang w:eastAsia="en-IN"/>
        </w:rPr>
      </w:pPr>
      <w:r w:rsidRPr="00FF0B3D">
        <w:rPr>
          <w:rFonts w:ascii="Arial" w:eastAsia="Times New Roman" w:hAnsi="Arial" w:cs="Arial"/>
          <w:sz w:val="35"/>
          <w:szCs w:val="35"/>
          <w:lang w:eastAsia="en-IN"/>
        </w:rPr>
        <w:t>Home Directory</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The directory in which you find yourself when you first login is called your home directory.</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You will be doing much of your work in your home directory and subdirectories that you'll be creating to organize your files.</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You can go in your home directory anytime using the following command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$cd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Here </w:t>
      </w:r>
      <w:r w:rsidRPr="00FF0B3D">
        <w:rPr>
          <w:rFonts w:ascii="Arial" w:eastAsia="Times New Roman" w:hAnsi="Arial" w:cs="Arial"/>
          <w:b/>
          <w:bCs/>
          <w:color w:val="000000"/>
          <w:sz w:val="24"/>
          <w:szCs w:val="24"/>
          <w:lang w:eastAsia="en-IN"/>
        </w:rPr>
        <w:t>~</w:t>
      </w:r>
      <w:r w:rsidRPr="00FF0B3D">
        <w:rPr>
          <w:rFonts w:ascii="Arial" w:eastAsia="Times New Roman" w:hAnsi="Arial" w:cs="Arial"/>
          <w:color w:val="000000"/>
          <w:sz w:val="24"/>
          <w:szCs w:val="24"/>
          <w:lang w:eastAsia="en-IN"/>
        </w:rPr>
        <w:t> indicates the home directory. Suppose you have to go in any other user's home directory, use the following command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lastRenderedPageBreak/>
        <w:t>$cd ~username</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To go in your last directory, you can use the following command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$cd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00" w:beforeAutospacing="1" w:after="100" w:afterAutospacing="1" w:line="240" w:lineRule="auto"/>
        <w:outlineLvl w:val="1"/>
        <w:rPr>
          <w:rFonts w:ascii="Arial" w:eastAsia="Times New Roman" w:hAnsi="Arial" w:cs="Arial"/>
          <w:sz w:val="35"/>
          <w:szCs w:val="35"/>
          <w:lang w:eastAsia="en-IN"/>
        </w:rPr>
      </w:pPr>
      <w:r w:rsidRPr="00FF0B3D">
        <w:rPr>
          <w:rFonts w:ascii="Arial" w:eastAsia="Times New Roman" w:hAnsi="Arial" w:cs="Arial"/>
          <w:sz w:val="35"/>
          <w:szCs w:val="35"/>
          <w:lang w:eastAsia="en-IN"/>
        </w:rPr>
        <w:t>Absolute/Relative Pathnames</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Directories are arranged in a hierarchy with root (/) at the top. The position of any file within the hierarchy is described by its pathname.</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Elements of a pathname are separated by a /. A pathname is absolute, if it is described in relation to root, thus absolute pathnames always begin with a /.</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Following are some examples of absolute filenames.</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/etc/passwd</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/users/sjones/chem/notes</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/dev/rdsk/Os3</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A pathname can also be relative to your current working directory. Relative pathnames never begin with /. Relative to user amrood's home directory, some pathnames might look like this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chem/notes</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personal/res</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To determine where you are within the filesystem hierarchy at any time, enter the command </w:t>
      </w:r>
      <w:r w:rsidRPr="00FF0B3D">
        <w:rPr>
          <w:rFonts w:ascii="Arial" w:eastAsia="Times New Roman" w:hAnsi="Arial" w:cs="Arial"/>
          <w:b/>
          <w:bCs/>
          <w:color w:val="000000"/>
          <w:sz w:val="24"/>
          <w:szCs w:val="24"/>
          <w:lang w:eastAsia="en-IN"/>
        </w:rPr>
        <w:t>pwd</w:t>
      </w:r>
      <w:r w:rsidRPr="00FF0B3D">
        <w:rPr>
          <w:rFonts w:ascii="Arial" w:eastAsia="Times New Roman" w:hAnsi="Arial" w:cs="Arial"/>
          <w:color w:val="000000"/>
          <w:sz w:val="24"/>
          <w:szCs w:val="24"/>
          <w:lang w:eastAsia="en-IN"/>
        </w:rPr>
        <w:t> to print the current working directory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$pwd</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/user0/home/amrood</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00" w:beforeAutospacing="1" w:after="100" w:afterAutospacing="1" w:line="240" w:lineRule="auto"/>
        <w:outlineLvl w:val="1"/>
        <w:rPr>
          <w:rFonts w:ascii="Arial" w:eastAsia="Times New Roman" w:hAnsi="Arial" w:cs="Arial"/>
          <w:sz w:val="35"/>
          <w:szCs w:val="35"/>
          <w:lang w:eastAsia="en-IN"/>
        </w:rPr>
      </w:pPr>
      <w:r w:rsidRPr="00FF0B3D">
        <w:rPr>
          <w:rFonts w:ascii="Arial" w:eastAsia="Times New Roman" w:hAnsi="Arial" w:cs="Arial"/>
          <w:sz w:val="35"/>
          <w:szCs w:val="35"/>
          <w:lang w:eastAsia="en-IN"/>
        </w:rPr>
        <w:t>Listing Directories</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To list the files in a directory, you can use the following syntax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$ls dirname</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Following is the example to list all the files contained in </w:t>
      </w:r>
      <w:r w:rsidRPr="00FF0B3D">
        <w:rPr>
          <w:rFonts w:ascii="Arial" w:eastAsia="Times New Roman" w:hAnsi="Arial" w:cs="Arial"/>
          <w:b/>
          <w:bCs/>
          <w:color w:val="000000"/>
          <w:sz w:val="24"/>
          <w:szCs w:val="24"/>
          <w:lang w:eastAsia="en-IN"/>
        </w:rPr>
        <w:t>/usr/local</w:t>
      </w:r>
      <w:r w:rsidRPr="00FF0B3D">
        <w:rPr>
          <w:rFonts w:ascii="Arial" w:eastAsia="Times New Roman" w:hAnsi="Arial" w:cs="Arial"/>
          <w:color w:val="000000"/>
          <w:sz w:val="24"/>
          <w:szCs w:val="24"/>
          <w:lang w:eastAsia="en-IN"/>
        </w:rPr>
        <w:t> directory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$ls /usr/local</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X11       bin          gimp       jikes       sbin</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ace       doc          include    lib         share</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atalk     etc          info       man         ami</w:t>
      </w:r>
    </w:p>
    <w:p w:rsidR="00FF0B3D" w:rsidRPr="00FF0B3D" w:rsidRDefault="00FF0B3D" w:rsidP="00FF0B3D">
      <w:pPr>
        <w:spacing w:before="100" w:beforeAutospacing="1" w:after="100" w:afterAutospacing="1" w:line="240" w:lineRule="auto"/>
        <w:outlineLvl w:val="1"/>
        <w:rPr>
          <w:rFonts w:ascii="Arial" w:eastAsia="Times New Roman" w:hAnsi="Arial" w:cs="Arial"/>
          <w:sz w:val="35"/>
          <w:szCs w:val="35"/>
          <w:lang w:eastAsia="en-IN"/>
        </w:rPr>
      </w:pPr>
      <w:r w:rsidRPr="00FF0B3D">
        <w:rPr>
          <w:rFonts w:ascii="Arial" w:eastAsia="Times New Roman" w:hAnsi="Arial" w:cs="Arial"/>
          <w:sz w:val="35"/>
          <w:szCs w:val="35"/>
          <w:lang w:eastAsia="en-IN"/>
        </w:rPr>
        <w:t>Creating Directories</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We will now understand how to create directories. Directories are created by the following command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lastRenderedPageBreak/>
        <w:t>$mkdir dirname</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Here, directory is the absolute or relative pathname of the directory you want to create. For example, the command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$mkdir mydir</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Creates the directory </w:t>
      </w:r>
      <w:r w:rsidRPr="00FF0B3D">
        <w:rPr>
          <w:rFonts w:ascii="Arial" w:eastAsia="Times New Roman" w:hAnsi="Arial" w:cs="Arial"/>
          <w:b/>
          <w:bCs/>
          <w:color w:val="000000"/>
          <w:sz w:val="24"/>
          <w:szCs w:val="24"/>
          <w:lang w:eastAsia="en-IN"/>
        </w:rPr>
        <w:t>mydir</w:t>
      </w:r>
      <w:r w:rsidRPr="00FF0B3D">
        <w:rPr>
          <w:rFonts w:ascii="Arial" w:eastAsia="Times New Roman" w:hAnsi="Arial" w:cs="Arial"/>
          <w:color w:val="000000"/>
          <w:sz w:val="24"/>
          <w:szCs w:val="24"/>
          <w:lang w:eastAsia="en-IN"/>
        </w:rPr>
        <w:t> in the current directory. Here is another example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$mkdir /tmp/test-dir</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This command creates the directory </w:t>
      </w:r>
      <w:r w:rsidRPr="00FF0B3D">
        <w:rPr>
          <w:rFonts w:ascii="Arial" w:eastAsia="Times New Roman" w:hAnsi="Arial" w:cs="Arial"/>
          <w:b/>
          <w:bCs/>
          <w:color w:val="000000"/>
          <w:sz w:val="24"/>
          <w:szCs w:val="24"/>
          <w:lang w:eastAsia="en-IN"/>
        </w:rPr>
        <w:t>test-dir</w:t>
      </w:r>
      <w:r w:rsidRPr="00FF0B3D">
        <w:rPr>
          <w:rFonts w:ascii="Arial" w:eastAsia="Times New Roman" w:hAnsi="Arial" w:cs="Arial"/>
          <w:color w:val="000000"/>
          <w:sz w:val="24"/>
          <w:szCs w:val="24"/>
          <w:lang w:eastAsia="en-IN"/>
        </w:rPr>
        <w:t> in the </w:t>
      </w:r>
      <w:r w:rsidRPr="00FF0B3D">
        <w:rPr>
          <w:rFonts w:ascii="Arial" w:eastAsia="Times New Roman" w:hAnsi="Arial" w:cs="Arial"/>
          <w:b/>
          <w:bCs/>
          <w:color w:val="000000"/>
          <w:sz w:val="24"/>
          <w:szCs w:val="24"/>
          <w:lang w:eastAsia="en-IN"/>
        </w:rPr>
        <w:t>/tmp</w:t>
      </w:r>
      <w:r w:rsidRPr="00FF0B3D">
        <w:rPr>
          <w:rFonts w:ascii="Arial" w:eastAsia="Times New Roman" w:hAnsi="Arial" w:cs="Arial"/>
          <w:color w:val="000000"/>
          <w:sz w:val="24"/>
          <w:szCs w:val="24"/>
          <w:lang w:eastAsia="en-IN"/>
        </w:rPr>
        <w:t> directory. The </w:t>
      </w:r>
      <w:r w:rsidRPr="00FF0B3D">
        <w:rPr>
          <w:rFonts w:ascii="Arial" w:eastAsia="Times New Roman" w:hAnsi="Arial" w:cs="Arial"/>
          <w:b/>
          <w:bCs/>
          <w:color w:val="000000"/>
          <w:sz w:val="24"/>
          <w:szCs w:val="24"/>
          <w:lang w:eastAsia="en-IN"/>
        </w:rPr>
        <w:t>mkdir</w:t>
      </w:r>
      <w:r w:rsidRPr="00FF0B3D">
        <w:rPr>
          <w:rFonts w:ascii="Arial" w:eastAsia="Times New Roman" w:hAnsi="Arial" w:cs="Arial"/>
          <w:color w:val="000000"/>
          <w:sz w:val="24"/>
          <w:szCs w:val="24"/>
          <w:lang w:eastAsia="en-IN"/>
        </w:rPr>
        <w:t> command produces no output if it successfully creates the requested directory.</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If you give more than one directory on the command line, </w:t>
      </w:r>
      <w:r w:rsidRPr="00FF0B3D">
        <w:rPr>
          <w:rFonts w:ascii="Arial" w:eastAsia="Times New Roman" w:hAnsi="Arial" w:cs="Arial"/>
          <w:b/>
          <w:bCs/>
          <w:color w:val="000000"/>
          <w:sz w:val="24"/>
          <w:szCs w:val="24"/>
          <w:lang w:eastAsia="en-IN"/>
        </w:rPr>
        <w:t>mkdir</w:t>
      </w:r>
      <w:r w:rsidRPr="00FF0B3D">
        <w:rPr>
          <w:rFonts w:ascii="Arial" w:eastAsia="Times New Roman" w:hAnsi="Arial" w:cs="Arial"/>
          <w:color w:val="000000"/>
          <w:sz w:val="24"/>
          <w:szCs w:val="24"/>
          <w:lang w:eastAsia="en-IN"/>
        </w:rPr>
        <w:t> creates each of the directories. For example,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$mkdir docs pub</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Creates the directories docs and pub under the current directory.</w:t>
      </w:r>
    </w:p>
    <w:p w:rsidR="00FF0B3D" w:rsidRPr="00FF0B3D" w:rsidRDefault="00FF0B3D" w:rsidP="00FF0B3D">
      <w:pPr>
        <w:spacing w:before="100" w:beforeAutospacing="1" w:after="100" w:afterAutospacing="1" w:line="240" w:lineRule="auto"/>
        <w:outlineLvl w:val="1"/>
        <w:rPr>
          <w:rFonts w:ascii="Arial" w:eastAsia="Times New Roman" w:hAnsi="Arial" w:cs="Arial"/>
          <w:sz w:val="35"/>
          <w:szCs w:val="35"/>
          <w:lang w:eastAsia="en-IN"/>
        </w:rPr>
      </w:pPr>
      <w:r w:rsidRPr="00FF0B3D">
        <w:rPr>
          <w:rFonts w:ascii="Arial" w:eastAsia="Times New Roman" w:hAnsi="Arial" w:cs="Arial"/>
          <w:sz w:val="35"/>
          <w:szCs w:val="35"/>
          <w:lang w:eastAsia="en-IN"/>
        </w:rPr>
        <w:t>Creating Parent Directories</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We will now understand how to create parent directories. Sometimes when you want to create a directory, its parent directory or directories might not exist. In this case, </w:t>
      </w:r>
      <w:r w:rsidRPr="00FF0B3D">
        <w:rPr>
          <w:rFonts w:ascii="Arial" w:eastAsia="Times New Roman" w:hAnsi="Arial" w:cs="Arial"/>
          <w:b/>
          <w:bCs/>
          <w:color w:val="000000"/>
          <w:sz w:val="24"/>
          <w:szCs w:val="24"/>
          <w:lang w:eastAsia="en-IN"/>
        </w:rPr>
        <w:t>mkdir</w:t>
      </w:r>
      <w:r w:rsidRPr="00FF0B3D">
        <w:rPr>
          <w:rFonts w:ascii="Arial" w:eastAsia="Times New Roman" w:hAnsi="Arial" w:cs="Arial"/>
          <w:color w:val="000000"/>
          <w:sz w:val="24"/>
          <w:szCs w:val="24"/>
          <w:lang w:eastAsia="en-IN"/>
        </w:rPr>
        <w:t> issues an error message as follows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$mkdir /tmp/amrood/test</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 xml:space="preserve">mkdir: Failed to make directory "/tmp/amrood/test";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No such file or directory</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In such cases, you can specify the </w:t>
      </w:r>
      <w:r w:rsidRPr="00FF0B3D">
        <w:rPr>
          <w:rFonts w:ascii="Arial" w:eastAsia="Times New Roman" w:hAnsi="Arial" w:cs="Arial"/>
          <w:b/>
          <w:bCs/>
          <w:color w:val="000000"/>
          <w:sz w:val="24"/>
          <w:szCs w:val="24"/>
          <w:lang w:eastAsia="en-IN"/>
        </w:rPr>
        <w:t>-p</w:t>
      </w:r>
      <w:r w:rsidRPr="00FF0B3D">
        <w:rPr>
          <w:rFonts w:ascii="Arial" w:eastAsia="Times New Roman" w:hAnsi="Arial" w:cs="Arial"/>
          <w:color w:val="000000"/>
          <w:sz w:val="24"/>
          <w:szCs w:val="24"/>
          <w:lang w:eastAsia="en-IN"/>
        </w:rPr>
        <w:t> option to the </w:t>
      </w:r>
      <w:r w:rsidRPr="00FF0B3D">
        <w:rPr>
          <w:rFonts w:ascii="Arial" w:eastAsia="Times New Roman" w:hAnsi="Arial" w:cs="Arial"/>
          <w:b/>
          <w:bCs/>
          <w:color w:val="000000"/>
          <w:sz w:val="24"/>
          <w:szCs w:val="24"/>
          <w:lang w:eastAsia="en-IN"/>
        </w:rPr>
        <w:t>mkdir</w:t>
      </w:r>
      <w:r w:rsidRPr="00FF0B3D">
        <w:rPr>
          <w:rFonts w:ascii="Arial" w:eastAsia="Times New Roman" w:hAnsi="Arial" w:cs="Arial"/>
          <w:color w:val="000000"/>
          <w:sz w:val="24"/>
          <w:szCs w:val="24"/>
          <w:lang w:eastAsia="en-IN"/>
        </w:rPr>
        <w:t> command. It creates all the necessary directories for you. For example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$mkdir -p /tmp/amrood/test</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The above command creates all the required parent directories.</w:t>
      </w:r>
    </w:p>
    <w:p w:rsidR="00FF0B3D" w:rsidRPr="00FF0B3D" w:rsidRDefault="00FF0B3D" w:rsidP="00FF0B3D">
      <w:pPr>
        <w:spacing w:before="100" w:beforeAutospacing="1" w:after="100" w:afterAutospacing="1" w:line="240" w:lineRule="auto"/>
        <w:outlineLvl w:val="1"/>
        <w:rPr>
          <w:rFonts w:ascii="Arial" w:eastAsia="Times New Roman" w:hAnsi="Arial" w:cs="Arial"/>
          <w:sz w:val="35"/>
          <w:szCs w:val="35"/>
          <w:lang w:eastAsia="en-IN"/>
        </w:rPr>
      </w:pPr>
      <w:r w:rsidRPr="00FF0B3D">
        <w:rPr>
          <w:rFonts w:ascii="Arial" w:eastAsia="Times New Roman" w:hAnsi="Arial" w:cs="Arial"/>
          <w:sz w:val="35"/>
          <w:szCs w:val="35"/>
          <w:lang w:eastAsia="en-IN"/>
        </w:rPr>
        <w:t>Removing Directories</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Directories can be deleted using the </w:t>
      </w:r>
      <w:r w:rsidRPr="00FF0B3D">
        <w:rPr>
          <w:rFonts w:ascii="Arial" w:eastAsia="Times New Roman" w:hAnsi="Arial" w:cs="Arial"/>
          <w:b/>
          <w:bCs/>
          <w:color w:val="000000"/>
          <w:sz w:val="24"/>
          <w:szCs w:val="24"/>
          <w:lang w:eastAsia="en-IN"/>
        </w:rPr>
        <w:t>rmdir</w:t>
      </w:r>
      <w:r w:rsidRPr="00FF0B3D">
        <w:rPr>
          <w:rFonts w:ascii="Arial" w:eastAsia="Times New Roman" w:hAnsi="Arial" w:cs="Arial"/>
          <w:color w:val="000000"/>
          <w:sz w:val="24"/>
          <w:szCs w:val="24"/>
          <w:lang w:eastAsia="en-IN"/>
        </w:rPr>
        <w:t> command as follows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$rmdir dirname</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b/>
          <w:bCs/>
          <w:color w:val="000000"/>
          <w:sz w:val="24"/>
          <w:szCs w:val="24"/>
          <w:lang w:eastAsia="en-IN"/>
        </w:rPr>
        <w:t>Note</w:t>
      </w:r>
      <w:r w:rsidRPr="00FF0B3D">
        <w:rPr>
          <w:rFonts w:ascii="Arial" w:eastAsia="Times New Roman" w:hAnsi="Arial" w:cs="Arial"/>
          <w:color w:val="000000"/>
          <w:sz w:val="24"/>
          <w:szCs w:val="24"/>
          <w:lang w:eastAsia="en-IN"/>
        </w:rPr>
        <w:t> − To remove a directory, make sure it is empty which means there should not be any file or sub-directory inside this directory.</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You can remove multiple directories at a time as follows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$rmdir dirname1 dirname2 dirname3</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lastRenderedPageBreak/>
        <w:t>The above command removes the directories dirname1, dirname2, and dirname3, if they are empty. The </w:t>
      </w:r>
      <w:r w:rsidRPr="00FF0B3D">
        <w:rPr>
          <w:rFonts w:ascii="Arial" w:eastAsia="Times New Roman" w:hAnsi="Arial" w:cs="Arial"/>
          <w:b/>
          <w:bCs/>
          <w:color w:val="000000"/>
          <w:sz w:val="24"/>
          <w:szCs w:val="24"/>
          <w:lang w:eastAsia="en-IN"/>
        </w:rPr>
        <w:t>rmdir</w:t>
      </w:r>
      <w:r w:rsidRPr="00FF0B3D">
        <w:rPr>
          <w:rFonts w:ascii="Arial" w:eastAsia="Times New Roman" w:hAnsi="Arial" w:cs="Arial"/>
          <w:color w:val="000000"/>
          <w:sz w:val="24"/>
          <w:szCs w:val="24"/>
          <w:lang w:eastAsia="en-IN"/>
        </w:rPr>
        <w:t> command produces no output if it is successful.</w:t>
      </w:r>
    </w:p>
    <w:p w:rsidR="00FF0B3D" w:rsidRPr="00FF0B3D" w:rsidRDefault="00FF0B3D" w:rsidP="00FF0B3D">
      <w:pPr>
        <w:spacing w:before="100" w:beforeAutospacing="1" w:after="100" w:afterAutospacing="1" w:line="240" w:lineRule="auto"/>
        <w:outlineLvl w:val="1"/>
        <w:rPr>
          <w:rFonts w:ascii="Arial" w:eastAsia="Times New Roman" w:hAnsi="Arial" w:cs="Arial"/>
          <w:sz w:val="35"/>
          <w:szCs w:val="35"/>
          <w:lang w:eastAsia="en-IN"/>
        </w:rPr>
      </w:pPr>
      <w:r w:rsidRPr="00FF0B3D">
        <w:rPr>
          <w:rFonts w:ascii="Arial" w:eastAsia="Times New Roman" w:hAnsi="Arial" w:cs="Arial"/>
          <w:sz w:val="35"/>
          <w:szCs w:val="35"/>
          <w:lang w:eastAsia="en-IN"/>
        </w:rPr>
        <w:t>Changing Directories</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You can use the </w:t>
      </w:r>
      <w:r w:rsidRPr="00FF0B3D">
        <w:rPr>
          <w:rFonts w:ascii="Arial" w:eastAsia="Times New Roman" w:hAnsi="Arial" w:cs="Arial"/>
          <w:b/>
          <w:bCs/>
          <w:color w:val="000000"/>
          <w:sz w:val="24"/>
          <w:szCs w:val="24"/>
          <w:lang w:eastAsia="en-IN"/>
        </w:rPr>
        <w:t>cd</w:t>
      </w:r>
      <w:r w:rsidRPr="00FF0B3D">
        <w:rPr>
          <w:rFonts w:ascii="Arial" w:eastAsia="Times New Roman" w:hAnsi="Arial" w:cs="Arial"/>
          <w:color w:val="000000"/>
          <w:sz w:val="24"/>
          <w:szCs w:val="24"/>
          <w:lang w:eastAsia="en-IN"/>
        </w:rPr>
        <w:t> command to do more than just change to a home directory. You can use it to change to any directory by specifying a valid absolute or relative path. The syntax is as given below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$cd dirname</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Here, </w:t>
      </w:r>
      <w:r w:rsidRPr="00FF0B3D">
        <w:rPr>
          <w:rFonts w:ascii="Arial" w:eastAsia="Times New Roman" w:hAnsi="Arial" w:cs="Arial"/>
          <w:b/>
          <w:bCs/>
          <w:color w:val="000000"/>
          <w:sz w:val="24"/>
          <w:szCs w:val="24"/>
          <w:lang w:eastAsia="en-IN"/>
        </w:rPr>
        <w:t>dirname</w:t>
      </w:r>
      <w:r w:rsidRPr="00FF0B3D">
        <w:rPr>
          <w:rFonts w:ascii="Arial" w:eastAsia="Times New Roman" w:hAnsi="Arial" w:cs="Arial"/>
          <w:color w:val="000000"/>
          <w:sz w:val="24"/>
          <w:szCs w:val="24"/>
          <w:lang w:eastAsia="en-IN"/>
        </w:rPr>
        <w:t> is the name of the directory that you want to change to. For example, the command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$cd /usr/local/bin</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Changes to the directory </w:t>
      </w:r>
      <w:r w:rsidRPr="00FF0B3D">
        <w:rPr>
          <w:rFonts w:ascii="Arial" w:eastAsia="Times New Roman" w:hAnsi="Arial" w:cs="Arial"/>
          <w:b/>
          <w:bCs/>
          <w:color w:val="000000"/>
          <w:sz w:val="24"/>
          <w:szCs w:val="24"/>
          <w:lang w:eastAsia="en-IN"/>
        </w:rPr>
        <w:t>/usr/local/bin</w:t>
      </w:r>
      <w:r w:rsidRPr="00FF0B3D">
        <w:rPr>
          <w:rFonts w:ascii="Arial" w:eastAsia="Times New Roman" w:hAnsi="Arial" w:cs="Arial"/>
          <w:color w:val="000000"/>
          <w:sz w:val="24"/>
          <w:szCs w:val="24"/>
          <w:lang w:eastAsia="en-IN"/>
        </w:rPr>
        <w:t>. From this directory, you can </w:t>
      </w:r>
      <w:r w:rsidRPr="00FF0B3D">
        <w:rPr>
          <w:rFonts w:ascii="Arial" w:eastAsia="Times New Roman" w:hAnsi="Arial" w:cs="Arial"/>
          <w:b/>
          <w:bCs/>
          <w:color w:val="000000"/>
          <w:sz w:val="24"/>
          <w:szCs w:val="24"/>
          <w:lang w:eastAsia="en-IN"/>
        </w:rPr>
        <w:t>cd</w:t>
      </w:r>
      <w:r w:rsidRPr="00FF0B3D">
        <w:rPr>
          <w:rFonts w:ascii="Arial" w:eastAsia="Times New Roman" w:hAnsi="Arial" w:cs="Arial"/>
          <w:color w:val="000000"/>
          <w:sz w:val="24"/>
          <w:szCs w:val="24"/>
          <w:lang w:eastAsia="en-IN"/>
        </w:rPr>
        <w:t> to the directory </w:t>
      </w:r>
      <w:r w:rsidRPr="00FF0B3D">
        <w:rPr>
          <w:rFonts w:ascii="Arial" w:eastAsia="Times New Roman" w:hAnsi="Arial" w:cs="Arial"/>
          <w:b/>
          <w:bCs/>
          <w:color w:val="000000"/>
          <w:sz w:val="24"/>
          <w:szCs w:val="24"/>
          <w:lang w:eastAsia="en-IN"/>
        </w:rPr>
        <w:t>/usr/home/amrood</w:t>
      </w:r>
      <w:r w:rsidRPr="00FF0B3D">
        <w:rPr>
          <w:rFonts w:ascii="Arial" w:eastAsia="Times New Roman" w:hAnsi="Arial" w:cs="Arial"/>
          <w:color w:val="000000"/>
          <w:sz w:val="24"/>
          <w:szCs w:val="24"/>
          <w:lang w:eastAsia="en-IN"/>
        </w:rPr>
        <w:t> using the following relative path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$cd ../../home/amrood</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00" w:beforeAutospacing="1" w:after="100" w:afterAutospacing="1" w:line="240" w:lineRule="auto"/>
        <w:outlineLvl w:val="1"/>
        <w:rPr>
          <w:rFonts w:ascii="Arial" w:eastAsia="Times New Roman" w:hAnsi="Arial" w:cs="Arial"/>
          <w:sz w:val="35"/>
          <w:szCs w:val="35"/>
          <w:lang w:eastAsia="en-IN"/>
        </w:rPr>
      </w:pPr>
      <w:r w:rsidRPr="00FF0B3D">
        <w:rPr>
          <w:rFonts w:ascii="Arial" w:eastAsia="Times New Roman" w:hAnsi="Arial" w:cs="Arial"/>
          <w:sz w:val="35"/>
          <w:szCs w:val="35"/>
          <w:lang w:eastAsia="en-IN"/>
        </w:rPr>
        <w:t>Renaming Directories</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The </w:t>
      </w:r>
      <w:r w:rsidRPr="00FF0B3D">
        <w:rPr>
          <w:rFonts w:ascii="Arial" w:eastAsia="Times New Roman" w:hAnsi="Arial" w:cs="Arial"/>
          <w:b/>
          <w:bCs/>
          <w:color w:val="000000"/>
          <w:sz w:val="24"/>
          <w:szCs w:val="24"/>
          <w:lang w:eastAsia="en-IN"/>
        </w:rPr>
        <w:t>mv (move)</w:t>
      </w:r>
      <w:r w:rsidRPr="00FF0B3D">
        <w:rPr>
          <w:rFonts w:ascii="Arial" w:eastAsia="Times New Roman" w:hAnsi="Arial" w:cs="Arial"/>
          <w:color w:val="000000"/>
          <w:sz w:val="24"/>
          <w:szCs w:val="24"/>
          <w:lang w:eastAsia="en-IN"/>
        </w:rPr>
        <w:t> command can also be used to rename a directory. The syntax is as follows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$mv olddir newdir</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You can rename a directory </w:t>
      </w:r>
      <w:r w:rsidRPr="00FF0B3D">
        <w:rPr>
          <w:rFonts w:ascii="Arial" w:eastAsia="Times New Roman" w:hAnsi="Arial" w:cs="Arial"/>
          <w:b/>
          <w:bCs/>
          <w:color w:val="000000"/>
          <w:sz w:val="24"/>
          <w:szCs w:val="24"/>
          <w:lang w:eastAsia="en-IN"/>
        </w:rPr>
        <w:t>mydir</w:t>
      </w:r>
      <w:r w:rsidRPr="00FF0B3D">
        <w:rPr>
          <w:rFonts w:ascii="Arial" w:eastAsia="Times New Roman" w:hAnsi="Arial" w:cs="Arial"/>
          <w:color w:val="000000"/>
          <w:sz w:val="24"/>
          <w:szCs w:val="24"/>
          <w:lang w:eastAsia="en-IN"/>
        </w:rPr>
        <w:t> to </w:t>
      </w:r>
      <w:r w:rsidRPr="00FF0B3D">
        <w:rPr>
          <w:rFonts w:ascii="Arial" w:eastAsia="Times New Roman" w:hAnsi="Arial" w:cs="Arial"/>
          <w:b/>
          <w:bCs/>
          <w:color w:val="000000"/>
          <w:sz w:val="24"/>
          <w:szCs w:val="24"/>
          <w:lang w:eastAsia="en-IN"/>
        </w:rPr>
        <w:t>yourdir</w:t>
      </w:r>
      <w:r w:rsidRPr="00FF0B3D">
        <w:rPr>
          <w:rFonts w:ascii="Arial" w:eastAsia="Times New Roman" w:hAnsi="Arial" w:cs="Arial"/>
          <w:color w:val="000000"/>
          <w:sz w:val="24"/>
          <w:szCs w:val="24"/>
          <w:lang w:eastAsia="en-IN"/>
        </w:rPr>
        <w:t> as follows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$mv mydir yourdir</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Pr="00FF0B3D" w:rsidRDefault="00FF0B3D" w:rsidP="00FF0B3D">
      <w:pPr>
        <w:spacing w:before="100" w:beforeAutospacing="1" w:after="100" w:afterAutospacing="1" w:line="240" w:lineRule="auto"/>
        <w:outlineLvl w:val="1"/>
        <w:rPr>
          <w:rFonts w:ascii="Arial" w:eastAsia="Times New Roman" w:hAnsi="Arial" w:cs="Arial"/>
          <w:sz w:val="35"/>
          <w:szCs w:val="35"/>
          <w:lang w:eastAsia="en-IN"/>
        </w:rPr>
      </w:pPr>
      <w:r w:rsidRPr="00FF0B3D">
        <w:rPr>
          <w:rFonts w:ascii="Arial" w:eastAsia="Times New Roman" w:hAnsi="Arial" w:cs="Arial"/>
          <w:sz w:val="35"/>
          <w:szCs w:val="35"/>
          <w:lang w:eastAsia="en-IN"/>
        </w:rPr>
        <w:t>The directories . (dot) and .. (dot dot)</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The </w:t>
      </w:r>
      <w:r w:rsidRPr="00FF0B3D">
        <w:rPr>
          <w:rFonts w:ascii="Arial" w:eastAsia="Times New Roman" w:hAnsi="Arial" w:cs="Arial"/>
          <w:b/>
          <w:bCs/>
          <w:color w:val="000000"/>
          <w:sz w:val="24"/>
          <w:szCs w:val="24"/>
          <w:lang w:eastAsia="en-IN"/>
        </w:rPr>
        <w:t>filename .</w:t>
      </w:r>
      <w:r w:rsidRPr="00FF0B3D">
        <w:rPr>
          <w:rFonts w:ascii="Arial" w:eastAsia="Times New Roman" w:hAnsi="Arial" w:cs="Arial"/>
          <w:color w:val="000000"/>
          <w:sz w:val="24"/>
          <w:szCs w:val="24"/>
          <w:lang w:eastAsia="en-IN"/>
        </w:rPr>
        <w:t> (dot) represents the current working directory; and the </w:t>
      </w:r>
      <w:r w:rsidRPr="00FF0B3D">
        <w:rPr>
          <w:rFonts w:ascii="Arial" w:eastAsia="Times New Roman" w:hAnsi="Arial" w:cs="Arial"/>
          <w:b/>
          <w:bCs/>
          <w:color w:val="000000"/>
          <w:sz w:val="24"/>
          <w:szCs w:val="24"/>
          <w:lang w:eastAsia="en-IN"/>
        </w:rPr>
        <w:t>filename ..</w:t>
      </w:r>
      <w:r w:rsidRPr="00FF0B3D">
        <w:rPr>
          <w:rFonts w:ascii="Arial" w:eastAsia="Times New Roman" w:hAnsi="Arial" w:cs="Arial"/>
          <w:color w:val="000000"/>
          <w:sz w:val="24"/>
          <w:szCs w:val="24"/>
          <w:lang w:eastAsia="en-IN"/>
        </w:rPr>
        <w:t> (dot dot) represents the directory one level above the current working directory, often referred to as the parent directory.</w:t>
      </w:r>
    </w:p>
    <w:p w:rsidR="00FF0B3D" w:rsidRPr="00FF0B3D" w:rsidRDefault="00FF0B3D" w:rsidP="00FF0B3D">
      <w:pPr>
        <w:spacing w:before="120" w:after="144" w:line="240" w:lineRule="auto"/>
        <w:ind w:left="48" w:right="48"/>
        <w:jc w:val="both"/>
        <w:rPr>
          <w:rFonts w:ascii="Arial" w:eastAsia="Times New Roman" w:hAnsi="Arial" w:cs="Arial"/>
          <w:color w:val="000000"/>
          <w:sz w:val="24"/>
          <w:szCs w:val="24"/>
          <w:lang w:eastAsia="en-IN"/>
        </w:rPr>
      </w:pPr>
      <w:r w:rsidRPr="00FF0B3D">
        <w:rPr>
          <w:rFonts w:ascii="Arial" w:eastAsia="Times New Roman" w:hAnsi="Arial" w:cs="Arial"/>
          <w:color w:val="000000"/>
          <w:sz w:val="24"/>
          <w:szCs w:val="24"/>
          <w:lang w:eastAsia="en-IN"/>
        </w:rPr>
        <w:t>If we enter the command to show a listing of the current working directories/files and use the </w:t>
      </w:r>
      <w:r w:rsidRPr="00FF0B3D">
        <w:rPr>
          <w:rFonts w:ascii="Arial" w:eastAsia="Times New Roman" w:hAnsi="Arial" w:cs="Arial"/>
          <w:b/>
          <w:bCs/>
          <w:color w:val="000000"/>
          <w:sz w:val="24"/>
          <w:szCs w:val="24"/>
          <w:lang w:eastAsia="en-IN"/>
        </w:rPr>
        <w:t>-a option</w:t>
      </w:r>
      <w:r w:rsidRPr="00FF0B3D">
        <w:rPr>
          <w:rFonts w:ascii="Arial" w:eastAsia="Times New Roman" w:hAnsi="Arial" w:cs="Arial"/>
          <w:color w:val="000000"/>
          <w:sz w:val="24"/>
          <w:szCs w:val="24"/>
          <w:lang w:eastAsia="en-IN"/>
        </w:rPr>
        <w:t> to list all the files and the </w:t>
      </w:r>
      <w:r w:rsidRPr="00FF0B3D">
        <w:rPr>
          <w:rFonts w:ascii="Arial" w:eastAsia="Times New Roman" w:hAnsi="Arial" w:cs="Arial"/>
          <w:b/>
          <w:bCs/>
          <w:color w:val="000000"/>
          <w:sz w:val="24"/>
          <w:szCs w:val="24"/>
          <w:lang w:eastAsia="en-IN"/>
        </w:rPr>
        <w:t>-l option</w:t>
      </w:r>
      <w:r w:rsidRPr="00FF0B3D">
        <w:rPr>
          <w:rFonts w:ascii="Arial" w:eastAsia="Times New Roman" w:hAnsi="Arial" w:cs="Arial"/>
          <w:color w:val="000000"/>
          <w:sz w:val="24"/>
          <w:szCs w:val="24"/>
          <w:lang w:eastAsia="en-IN"/>
        </w:rPr>
        <w:t> to provide the long listing, we will receive the following result.</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$ls -la</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drwxrwxr-x    4    teacher   class   2048  Jul 16 17.56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drwxr-xr-x    60   root              1536  Jul 13 14:18 ..</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    1    teacher   class   4210  May 1 08:27 .profile</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-rwxr-xr-x    1    teacher   class   1948  May 12 13:42 memo</w:t>
      </w:r>
    </w:p>
    <w:p w:rsidR="00FF0B3D" w:rsidRPr="00FF0B3D" w:rsidRDefault="00FF0B3D" w:rsidP="00F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F0B3D">
        <w:rPr>
          <w:rFonts w:ascii="Courier New" w:eastAsia="Times New Roman" w:hAnsi="Courier New" w:cs="Courier New"/>
          <w:sz w:val="23"/>
          <w:szCs w:val="23"/>
          <w:lang w:eastAsia="en-IN"/>
        </w:rPr>
        <w:t>$</w:t>
      </w:r>
    </w:p>
    <w:p w:rsidR="00FF0B3D" w:rsidRDefault="00FF0B3D"/>
    <w:p w:rsidR="00D15DDE" w:rsidRDefault="00D15DDE"/>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File ownership is an important component of Unix that provides a secure method for storing files. Every file in Unix has the following attributes −</w:t>
      </w:r>
    </w:p>
    <w:p w:rsidR="000A1D60" w:rsidRPr="000A1D60" w:rsidRDefault="000A1D60" w:rsidP="000A1D60">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0A1D60">
        <w:rPr>
          <w:rFonts w:ascii="Arial" w:eastAsia="Times New Roman" w:hAnsi="Arial" w:cs="Arial"/>
          <w:b/>
          <w:bCs/>
          <w:color w:val="000000"/>
          <w:sz w:val="24"/>
          <w:szCs w:val="24"/>
          <w:lang w:eastAsia="en-IN"/>
        </w:rPr>
        <w:t>Owner permissions</w:t>
      </w:r>
      <w:r w:rsidRPr="000A1D60">
        <w:rPr>
          <w:rFonts w:ascii="Arial" w:eastAsia="Times New Roman" w:hAnsi="Arial" w:cs="Arial"/>
          <w:color w:val="000000"/>
          <w:sz w:val="24"/>
          <w:szCs w:val="24"/>
          <w:lang w:eastAsia="en-IN"/>
        </w:rPr>
        <w:t> − The owner's permissions determine what actions the owner of the file can perform on the file.</w:t>
      </w:r>
    </w:p>
    <w:p w:rsidR="000A1D60" w:rsidRPr="000A1D60" w:rsidRDefault="000A1D60" w:rsidP="000A1D60">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0A1D60">
        <w:rPr>
          <w:rFonts w:ascii="Arial" w:eastAsia="Times New Roman" w:hAnsi="Arial" w:cs="Arial"/>
          <w:b/>
          <w:bCs/>
          <w:color w:val="000000"/>
          <w:sz w:val="24"/>
          <w:szCs w:val="24"/>
          <w:lang w:eastAsia="en-IN"/>
        </w:rPr>
        <w:t>Group permissions</w:t>
      </w:r>
      <w:r w:rsidRPr="000A1D60">
        <w:rPr>
          <w:rFonts w:ascii="Arial" w:eastAsia="Times New Roman" w:hAnsi="Arial" w:cs="Arial"/>
          <w:color w:val="000000"/>
          <w:sz w:val="24"/>
          <w:szCs w:val="24"/>
          <w:lang w:eastAsia="en-IN"/>
        </w:rPr>
        <w:t> − The group's permissions determine what actions a user, who is a member of the group that a file belongs to, can perform on the file.</w:t>
      </w:r>
    </w:p>
    <w:p w:rsidR="000A1D60" w:rsidRPr="000A1D60" w:rsidRDefault="000A1D60" w:rsidP="000A1D60">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0A1D60">
        <w:rPr>
          <w:rFonts w:ascii="Arial" w:eastAsia="Times New Roman" w:hAnsi="Arial" w:cs="Arial"/>
          <w:b/>
          <w:bCs/>
          <w:color w:val="000000"/>
          <w:sz w:val="24"/>
          <w:szCs w:val="24"/>
          <w:lang w:eastAsia="en-IN"/>
        </w:rPr>
        <w:t>Other (world) permissions</w:t>
      </w:r>
      <w:r w:rsidRPr="000A1D60">
        <w:rPr>
          <w:rFonts w:ascii="Arial" w:eastAsia="Times New Roman" w:hAnsi="Arial" w:cs="Arial"/>
          <w:color w:val="000000"/>
          <w:sz w:val="24"/>
          <w:szCs w:val="24"/>
          <w:lang w:eastAsia="en-IN"/>
        </w:rPr>
        <w:t> − The permissions for others indicate what action all other users can perform on the file.</w:t>
      </w:r>
    </w:p>
    <w:p w:rsidR="000A1D60" w:rsidRPr="000A1D60" w:rsidRDefault="000A1D60" w:rsidP="000A1D60">
      <w:pPr>
        <w:spacing w:before="100" w:beforeAutospacing="1" w:after="100" w:afterAutospacing="1" w:line="240" w:lineRule="auto"/>
        <w:outlineLvl w:val="1"/>
        <w:rPr>
          <w:rFonts w:ascii="Arial" w:eastAsia="Times New Roman" w:hAnsi="Arial" w:cs="Arial"/>
          <w:sz w:val="35"/>
          <w:szCs w:val="35"/>
          <w:lang w:eastAsia="en-IN"/>
        </w:rPr>
      </w:pPr>
      <w:r w:rsidRPr="000A1D60">
        <w:rPr>
          <w:rFonts w:ascii="Arial" w:eastAsia="Times New Roman" w:hAnsi="Arial" w:cs="Arial"/>
          <w:sz w:val="35"/>
          <w:szCs w:val="35"/>
          <w:lang w:eastAsia="en-IN"/>
        </w:rPr>
        <w:t>The Permission Indicators</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While using </w:t>
      </w:r>
      <w:r w:rsidRPr="000A1D60">
        <w:rPr>
          <w:rFonts w:ascii="Arial" w:eastAsia="Times New Roman" w:hAnsi="Arial" w:cs="Arial"/>
          <w:b/>
          <w:bCs/>
          <w:color w:val="000000"/>
          <w:sz w:val="24"/>
          <w:szCs w:val="24"/>
          <w:lang w:eastAsia="en-IN"/>
        </w:rPr>
        <w:t>ls -l</w:t>
      </w:r>
      <w:r w:rsidRPr="000A1D60">
        <w:rPr>
          <w:rFonts w:ascii="Arial" w:eastAsia="Times New Roman" w:hAnsi="Arial" w:cs="Arial"/>
          <w:color w:val="000000"/>
          <w:sz w:val="24"/>
          <w:szCs w:val="24"/>
          <w:lang w:eastAsia="en-IN"/>
        </w:rPr>
        <w:t> command, it displays various information related to file permission as follows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$ls -l /home/amrood</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-rwxr-xr--  1 amrood   users 1024  Nov 2 00:10  myfile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drwxr-xr--- 1 amrood   users 1024  Nov 2 00:10  mydir</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Here, the first column represents different access modes, i.e., the permission associated with a file or a directory.</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permissions are broken into groups of threes, and each position in the group denotes a specific permission, in this order: read (r), write (w), execute (x) −</w:t>
      </w:r>
    </w:p>
    <w:p w:rsidR="000A1D60" w:rsidRPr="000A1D60" w:rsidRDefault="000A1D60" w:rsidP="000A1D60">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first three characters (2-4) represent the permissions for the file's owner. For example, </w:t>
      </w:r>
      <w:r w:rsidRPr="000A1D60">
        <w:rPr>
          <w:rFonts w:ascii="Arial" w:eastAsia="Times New Roman" w:hAnsi="Arial" w:cs="Arial"/>
          <w:b/>
          <w:bCs/>
          <w:color w:val="000000"/>
          <w:sz w:val="24"/>
          <w:szCs w:val="24"/>
          <w:lang w:eastAsia="en-IN"/>
        </w:rPr>
        <w:t>-rwxr-xr--</w:t>
      </w:r>
      <w:r w:rsidRPr="000A1D60">
        <w:rPr>
          <w:rFonts w:ascii="Arial" w:eastAsia="Times New Roman" w:hAnsi="Arial" w:cs="Arial"/>
          <w:color w:val="000000"/>
          <w:sz w:val="24"/>
          <w:szCs w:val="24"/>
          <w:lang w:eastAsia="en-IN"/>
        </w:rPr>
        <w:t> represents that the owner has read (r), write (w) and execute (x) permission.</w:t>
      </w:r>
    </w:p>
    <w:p w:rsidR="000A1D60" w:rsidRPr="000A1D60" w:rsidRDefault="000A1D60" w:rsidP="000A1D60">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second group of three characters (5-7) consists of the permissions for the group to which the file belongs. For example, </w:t>
      </w:r>
      <w:r w:rsidRPr="000A1D60">
        <w:rPr>
          <w:rFonts w:ascii="Arial" w:eastAsia="Times New Roman" w:hAnsi="Arial" w:cs="Arial"/>
          <w:b/>
          <w:bCs/>
          <w:color w:val="000000"/>
          <w:sz w:val="24"/>
          <w:szCs w:val="24"/>
          <w:lang w:eastAsia="en-IN"/>
        </w:rPr>
        <w:t>-rwxr-xr--</w:t>
      </w:r>
      <w:r w:rsidRPr="000A1D60">
        <w:rPr>
          <w:rFonts w:ascii="Arial" w:eastAsia="Times New Roman" w:hAnsi="Arial" w:cs="Arial"/>
          <w:color w:val="000000"/>
          <w:sz w:val="24"/>
          <w:szCs w:val="24"/>
          <w:lang w:eastAsia="en-IN"/>
        </w:rPr>
        <w:t> represents that the group has read (r) and execute (x) permission, but no write permission.</w:t>
      </w:r>
    </w:p>
    <w:p w:rsidR="000A1D60" w:rsidRPr="000A1D60" w:rsidRDefault="000A1D60" w:rsidP="000A1D60">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last group of three characters (8-10) represents the permissions for everyone else. For example, </w:t>
      </w:r>
      <w:r w:rsidRPr="000A1D60">
        <w:rPr>
          <w:rFonts w:ascii="Arial" w:eastAsia="Times New Roman" w:hAnsi="Arial" w:cs="Arial"/>
          <w:b/>
          <w:bCs/>
          <w:color w:val="000000"/>
          <w:sz w:val="24"/>
          <w:szCs w:val="24"/>
          <w:lang w:eastAsia="en-IN"/>
        </w:rPr>
        <w:t>-rwxr-xr--</w:t>
      </w:r>
      <w:r w:rsidRPr="000A1D60">
        <w:rPr>
          <w:rFonts w:ascii="Arial" w:eastAsia="Times New Roman" w:hAnsi="Arial" w:cs="Arial"/>
          <w:color w:val="000000"/>
          <w:sz w:val="24"/>
          <w:szCs w:val="24"/>
          <w:lang w:eastAsia="en-IN"/>
        </w:rPr>
        <w:t> represents that there is </w:t>
      </w:r>
      <w:r w:rsidRPr="000A1D60">
        <w:rPr>
          <w:rFonts w:ascii="Arial" w:eastAsia="Times New Roman" w:hAnsi="Arial" w:cs="Arial"/>
          <w:b/>
          <w:bCs/>
          <w:color w:val="000000"/>
          <w:sz w:val="24"/>
          <w:szCs w:val="24"/>
          <w:lang w:eastAsia="en-IN"/>
        </w:rPr>
        <w:t>read (r)</w:t>
      </w:r>
      <w:r w:rsidRPr="000A1D60">
        <w:rPr>
          <w:rFonts w:ascii="Arial" w:eastAsia="Times New Roman" w:hAnsi="Arial" w:cs="Arial"/>
          <w:color w:val="000000"/>
          <w:sz w:val="24"/>
          <w:szCs w:val="24"/>
          <w:lang w:eastAsia="en-IN"/>
        </w:rPr>
        <w:t> only permission.</w:t>
      </w:r>
    </w:p>
    <w:p w:rsidR="000A1D60" w:rsidRPr="000A1D60" w:rsidRDefault="000A1D60" w:rsidP="000A1D60">
      <w:pPr>
        <w:spacing w:before="100" w:beforeAutospacing="1" w:after="100" w:afterAutospacing="1" w:line="240" w:lineRule="auto"/>
        <w:outlineLvl w:val="1"/>
        <w:rPr>
          <w:rFonts w:ascii="Arial" w:eastAsia="Times New Roman" w:hAnsi="Arial" w:cs="Arial"/>
          <w:sz w:val="35"/>
          <w:szCs w:val="35"/>
          <w:lang w:eastAsia="en-IN"/>
        </w:rPr>
      </w:pPr>
      <w:r w:rsidRPr="000A1D60">
        <w:rPr>
          <w:rFonts w:ascii="Arial" w:eastAsia="Times New Roman" w:hAnsi="Arial" w:cs="Arial"/>
          <w:sz w:val="35"/>
          <w:szCs w:val="35"/>
          <w:lang w:eastAsia="en-IN"/>
        </w:rPr>
        <w:t>File Access Modes</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permissions of a file are the first line of defense in the security of a Unix system. The basic building blocks of Unix permissions are the </w:t>
      </w:r>
      <w:r w:rsidRPr="000A1D60">
        <w:rPr>
          <w:rFonts w:ascii="Arial" w:eastAsia="Times New Roman" w:hAnsi="Arial" w:cs="Arial"/>
          <w:b/>
          <w:bCs/>
          <w:color w:val="000000"/>
          <w:sz w:val="24"/>
          <w:szCs w:val="24"/>
          <w:lang w:eastAsia="en-IN"/>
        </w:rPr>
        <w:t>read</w:t>
      </w:r>
      <w:r w:rsidRPr="000A1D60">
        <w:rPr>
          <w:rFonts w:ascii="Arial" w:eastAsia="Times New Roman" w:hAnsi="Arial" w:cs="Arial"/>
          <w:color w:val="000000"/>
          <w:sz w:val="24"/>
          <w:szCs w:val="24"/>
          <w:lang w:eastAsia="en-IN"/>
        </w:rPr>
        <w:t>, </w:t>
      </w:r>
      <w:r w:rsidRPr="000A1D60">
        <w:rPr>
          <w:rFonts w:ascii="Arial" w:eastAsia="Times New Roman" w:hAnsi="Arial" w:cs="Arial"/>
          <w:b/>
          <w:bCs/>
          <w:color w:val="000000"/>
          <w:sz w:val="24"/>
          <w:szCs w:val="24"/>
          <w:lang w:eastAsia="en-IN"/>
        </w:rPr>
        <w:t>write</w:t>
      </w:r>
      <w:r w:rsidRPr="000A1D60">
        <w:rPr>
          <w:rFonts w:ascii="Arial" w:eastAsia="Times New Roman" w:hAnsi="Arial" w:cs="Arial"/>
          <w:color w:val="000000"/>
          <w:sz w:val="24"/>
          <w:szCs w:val="24"/>
          <w:lang w:eastAsia="en-IN"/>
        </w:rPr>
        <w:t>, and </w:t>
      </w:r>
      <w:r w:rsidRPr="000A1D60">
        <w:rPr>
          <w:rFonts w:ascii="Arial" w:eastAsia="Times New Roman" w:hAnsi="Arial" w:cs="Arial"/>
          <w:b/>
          <w:bCs/>
          <w:color w:val="000000"/>
          <w:sz w:val="24"/>
          <w:szCs w:val="24"/>
          <w:lang w:eastAsia="en-IN"/>
        </w:rPr>
        <w:t>execute</w:t>
      </w:r>
      <w:r w:rsidRPr="000A1D60">
        <w:rPr>
          <w:rFonts w:ascii="Arial" w:eastAsia="Times New Roman" w:hAnsi="Arial" w:cs="Arial"/>
          <w:color w:val="000000"/>
          <w:sz w:val="24"/>
          <w:szCs w:val="24"/>
          <w:lang w:eastAsia="en-IN"/>
        </w:rPr>
        <w:t> permissions, which have been described below −</w:t>
      </w:r>
    </w:p>
    <w:p w:rsidR="000A1D60" w:rsidRPr="000A1D60" w:rsidRDefault="000A1D60" w:rsidP="000A1D60">
      <w:pPr>
        <w:spacing w:before="100" w:beforeAutospacing="1" w:after="100" w:afterAutospacing="1" w:line="240" w:lineRule="auto"/>
        <w:outlineLvl w:val="2"/>
        <w:rPr>
          <w:rFonts w:ascii="Arial" w:eastAsia="Times New Roman" w:hAnsi="Arial" w:cs="Arial"/>
          <w:sz w:val="27"/>
          <w:szCs w:val="27"/>
          <w:lang w:eastAsia="en-IN"/>
        </w:rPr>
      </w:pPr>
      <w:r w:rsidRPr="000A1D60">
        <w:rPr>
          <w:rFonts w:ascii="Arial" w:eastAsia="Times New Roman" w:hAnsi="Arial" w:cs="Arial"/>
          <w:sz w:val="27"/>
          <w:szCs w:val="27"/>
          <w:lang w:eastAsia="en-IN"/>
        </w:rPr>
        <w:t>Read</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Grants the capability to read, i.e., view the contents of the file.</w:t>
      </w:r>
    </w:p>
    <w:p w:rsidR="000A1D60" w:rsidRPr="000A1D60" w:rsidRDefault="000A1D60" w:rsidP="000A1D60">
      <w:pPr>
        <w:spacing w:before="100" w:beforeAutospacing="1" w:after="100" w:afterAutospacing="1" w:line="240" w:lineRule="auto"/>
        <w:outlineLvl w:val="2"/>
        <w:rPr>
          <w:rFonts w:ascii="Arial" w:eastAsia="Times New Roman" w:hAnsi="Arial" w:cs="Arial"/>
          <w:sz w:val="27"/>
          <w:szCs w:val="27"/>
          <w:lang w:eastAsia="en-IN"/>
        </w:rPr>
      </w:pPr>
      <w:r w:rsidRPr="000A1D60">
        <w:rPr>
          <w:rFonts w:ascii="Arial" w:eastAsia="Times New Roman" w:hAnsi="Arial" w:cs="Arial"/>
          <w:sz w:val="27"/>
          <w:szCs w:val="27"/>
          <w:lang w:eastAsia="en-IN"/>
        </w:rPr>
        <w:t>Write</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lastRenderedPageBreak/>
        <w:t>Grants the capability to modify, or remove the content of the file.</w:t>
      </w:r>
    </w:p>
    <w:p w:rsidR="000A1D60" w:rsidRPr="000A1D60" w:rsidRDefault="000A1D60" w:rsidP="000A1D60">
      <w:pPr>
        <w:spacing w:before="100" w:beforeAutospacing="1" w:after="100" w:afterAutospacing="1" w:line="240" w:lineRule="auto"/>
        <w:outlineLvl w:val="2"/>
        <w:rPr>
          <w:rFonts w:ascii="Arial" w:eastAsia="Times New Roman" w:hAnsi="Arial" w:cs="Arial"/>
          <w:sz w:val="27"/>
          <w:szCs w:val="27"/>
          <w:lang w:eastAsia="en-IN"/>
        </w:rPr>
      </w:pPr>
      <w:r w:rsidRPr="000A1D60">
        <w:rPr>
          <w:rFonts w:ascii="Arial" w:eastAsia="Times New Roman" w:hAnsi="Arial" w:cs="Arial"/>
          <w:sz w:val="27"/>
          <w:szCs w:val="27"/>
          <w:lang w:eastAsia="en-IN"/>
        </w:rPr>
        <w:t>Execute</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User with execute permissions can run a file as a program.</w:t>
      </w:r>
    </w:p>
    <w:p w:rsidR="000A1D60" w:rsidRPr="000A1D60" w:rsidRDefault="000A1D60" w:rsidP="000A1D60">
      <w:pPr>
        <w:spacing w:before="100" w:beforeAutospacing="1" w:after="100" w:afterAutospacing="1" w:line="240" w:lineRule="auto"/>
        <w:outlineLvl w:val="1"/>
        <w:rPr>
          <w:rFonts w:ascii="Arial" w:eastAsia="Times New Roman" w:hAnsi="Arial" w:cs="Arial"/>
          <w:sz w:val="35"/>
          <w:szCs w:val="35"/>
          <w:lang w:eastAsia="en-IN"/>
        </w:rPr>
      </w:pPr>
      <w:r w:rsidRPr="000A1D60">
        <w:rPr>
          <w:rFonts w:ascii="Arial" w:eastAsia="Times New Roman" w:hAnsi="Arial" w:cs="Arial"/>
          <w:sz w:val="35"/>
          <w:szCs w:val="35"/>
          <w:lang w:eastAsia="en-IN"/>
        </w:rPr>
        <w:t>Directory Access Modes</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Directory access modes are listed and organized in the same manner as any other file. There are a few differences that need to be mentioned −</w:t>
      </w:r>
    </w:p>
    <w:p w:rsidR="000A1D60" w:rsidRPr="000A1D60" w:rsidRDefault="000A1D60" w:rsidP="000A1D60">
      <w:pPr>
        <w:spacing w:before="100" w:beforeAutospacing="1" w:after="100" w:afterAutospacing="1" w:line="240" w:lineRule="auto"/>
        <w:outlineLvl w:val="2"/>
        <w:rPr>
          <w:rFonts w:ascii="Arial" w:eastAsia="Times New Roman" w:hAnsi="Arial" w:cs="Arial"/>
          <w:sz w:val="27"/>
          <w:szCs w:val="27"/>
          <w:lang w:eastAsia="en-IN"/>
        </w:rPr>
      </w:pPr>
      <w:r w:rsidRPr="000A1D60">
        <w:rPr>
          <w:rFonts w:ascii="Arial" w:eastAsia="Times New Roman" w:hAnsi="Arial" w:cs="Arial"/>
          <w:sz w:val="27"/>
          <w:szCs w:val="27"/>
          <w:lang w:eastAsia="en-IN"/>
        </w:rPr>
        <w:t>Read</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Access to a directory means that the user can read the contents. The user can look at the </w:t>
      </w:r>
      <w:r w:rsidRPr="000A1D60">
        <w:rPr>
          <w:rFonts w:ascii="Arial" w:eastAsia="Times New Roman" w:hAnsi="Arial" w:cs="Arial"/>
          <w:b/>
          <w:bCs/>
          <w:color w:val="000000"/>
          <w:sz w:val="24"/>
          <w:szCs w:val="24"/>
          <w:lang w:eastAsia="en-IN"/>
        </w:rPr>
        <w:t>filenames</w:t>
      </w:r>
      <w:r w:rsidRPr="000A1D60">
        <w:rPr>
          <w:rFonts w:ascii="Arial" w:eastAsia="Times New Roman" w:hAnsi="Arial" w:cs="Arial"/>
          <w:color w:val="000000"/>
          <w:sz w:val="24"/>
          <w:szCs w:val="24"/>
          <w:lang w:eastAsia="en-IN"/>
        </w:rPr>
        <w:t> inside the directory.</w:t>
      </w:r>
    </w:p>
    <w:p w:rsidR="000A1D60" w:rsidRPr="000A1D60" w:rsidRDefault="000A1D60" w:rsidP="000A1D60">
      <w:pPr>
        <w:spacing w:before="100" w:beforeAutospacing="1" w:after="100" w:afterAutospacing="1" w:line="240" w:lineRule="auto"/>
        <w:outlineLvl w:val="2"/>
        <w:rPr>
          <w:rFonts w:ascii="Arial" w:eastAsia="Times New Roman" w:hAnsi="Arial" w:cs="Arial"/>
          <w:sz w:val="27"/>
          <w:szCs w:val="27"/>
          <w:lang w:eastAsia="en-IN"/>
        </w:rPr>
      </w:pPr>
      <w:r w:rsidRPr="000A1D60">
        <w:rPr>
          <w:rFonts w:ascii="Arial" w:eastAsia="Times New Roman" w:hAnsi="Arial" w:cs="Arial"/>
          <w:sz w:val="27"/>
          <w:szCs w:val="27"/>
          <w:lang w:eastAsia="en-IN"/>
        </w:rPr>
        <w:t>Write</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Access means that the user can add or delete files from the directory.</w:t>
      </w:r>
    </w:p>
    <w:p w:rsidR="000A1D60" w:rsidRPr="000A1D60" w:rsidRDefault="000A1D60" w:rsidP="000A1D60">
      <w:pPr>
        <w:spacing w:before="100" w:beforeAutospacing="1" w:after="100" w:afterAutospacing="1" w:line="240" w:lineRule="auto"/>
        <w:outlineLvl w:val="2"/>
        <w:rPr>
          <w:rFonts w:ascii="Arial" w:eastAsia="Times New Roman" w:hAnsi="Arial" w:cs="Arial"/>
          <w:sz w:val="27"/>
          <w:szCs w:val="27"/>
          <w:lang w:eastAsia="en-IN"/>
        </w:rPr>
      </w:pPr>
      <w:r w:rsidRPr="000A1D60">
        <w:rPr>
          <w:rFonts w:ascii="Arial" w:eastAsia="Times New Roman" w:hAnsi="Arial" w:cs="Arial"/>
          <w:sz w:val="27"/>
          <w:szCs w:val="27"/>
          <w:lang w:eastAsia="en-IN"/>
        </w:rPr>
        <w:t>Execute</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Executing a directory doesn't really make sense, so think of this as a traverse permission.</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A user must have </w:t>
      </w:r>
      <w:r w:rsidRPr="000A1D60">
        <w:rPr>
          <w:rFonts w:ascii="Arial" w:eastAsia="Times New Roman" w:hAnsi="Arial" w:cs="Arial"/>
          <w:b/>
          <w:bCs/>
          <w:color w:val="000000"/>
          <w:sz w:val="24"/>
          <w:szCs w:val="24"/>
          <w:lang w:eastAsia="en-IN"/>
        </w:rPr>
        <w:t>execute</w:t>
      </w:r>
      <w:r w:rsidRPr="000A1D60">
        <w:rPr>
          <w:rFonts w:ascii="Arial" w:eastAsia="Times New Roman" w:hAnsi="Arial" w:cs="Arial"/>
          <w:color w:val="000000"/>
          <w:sz w:val="24"/>
          <w:szCs w:val="24"/>
          <w:lang w:eastAsia="en-IN"/>
        </w:rPr>
        <w:t> access to the </w:t>
      </w:r>
      <w:r w:rsidRPr="000A1D60">
        <w:rPr>
          <w:rFonts w:ascii="Arial" w:eastAsia="Times New Roman" w:hAnsi="Arial" w:cs="Arial"/>
          <w:b/>
          <w:bCs/>
          <w:color w:val="000000"/>
          <w:sz w:val="24"/>
          <w:szCs w:val="24"/>
          <w:lang w:eastAsia="en-IN"/>
        </w:rPr>
        <w:t>bin</w:t>
      </w:r>
      <w:r w:rsidRPr="000A1D60">
        <w:rPr>
          <w:rFonts w:ascii="Arial" w:eastAsia="Times New Roman" w:hAnsi="Arial" w:cs="Arial"/>
          <w:color w:val="000000"/>
          <w:sz w:val="24"/>
          <w:szCs w:val="24"/>
          <w:lang w:eastAsia="en-IN"/>
        </w:rPr>
        <w:t> directory in order to execute the </w:t>
      </w:r>
      <w:r w:rsidRPr="000A1D60">
        <w:rPr>
          <w:rFonts w:ascii="Arial" w:eastAsia="Times New Roman" w:hAnsi="Arial" w:cs="Arial"/>
          <w:b/>
          <w:bCs/>
          <w:color w:val="000000"/>
          <w:sz w:val="24"/>
          <w:szCs w:val="24"/>
          <w:lang w:eastAsia="en-IN"/>
        </w:rPr>
        <w:t>ls</w:t>
      </w:r>
      <w:r w:rsidRPr="000A1D60">
        <w:rPr>
          <w:rFonts w:ascii="Arial" w:eastAsia="Times New Roman" w:hAnsi="Arial" w:cs="Arial"/>
          <w:color w:val="000000"/>
          <w:sz w:val="24"/>
          <w:szCs w:val="24"/>
          <w:lang w:eastAsia="en-IN"/>
        </w:rPr>
        <w:t> or the </w:t>
      </w:r>
      <w:r w:rsidRPr="000A1D60">
        <w:rPr>
          <w:rFonts w:ascii="Arial" w:eastAsia="Times New Roman" w:hAnsi="Arial" w:cs="Arial"/>
          <w:b/>
          <w:bCs/>
          <w:color w:val="000000"/>
          <w:sz w:val="24"/>
          <w:szCs w:val="24"/>
          <w:lang w:eastAsia="en-IN"/>
        </w:rPr>
        <w:t>cd</w:t>
      </w:r>
      <w:r w:rsidRPr="000A1D60">
        <w:rPr>
          <w:rFonts w:ascii="Arial" w:eastAsia="Times New Roman" w:hAnsi="Arial" w:cs="Arial"/>
          <w:color w:val="000000"/>
          <w:sz w:val="24"/>
          <w:szCs w:val="24"/>
          <w:lang w:eastAsia="en-IN"/>
        </w:rPr>
        <w:t> command.</w:t>
      </w:r>
    </w:p>
    <w:p w:rsidR="000A1D60" w:rsidRPr="000A1D60" w:rsidRDefault="000A1D60" w:rsidP="000A1D60">
      <w:pPr>
        <w:spacing w:before="100" w:beforeAutospacing="1" w:after="100" w:afterAutospacing="1" w:line="240" w:lineRule="auto"/>
        <w:outlineLvl w:val="1"/>
        <w:rPr>
          <w:rFonts w:ascii="Arial" w:eastAsia="Times New Roman" w:hAnsi="Arial" w:cs="Arial"/>
          <w:sz w:val="35"/>
          <w:szCs w:val="35"/>
          <w:lang w:eastAsia="en-IN"/>
        </w:rPr>
      </w:pPr>
      <w:r w:rsidRPr="000A1D60">
        <w:rPr>
          <w:rFonts w:ascii="Arial" w:eastAsia="Times New Roman" w:hAnsi="Arial" w:cs="Arial"/>
          <w:sz w:val="35"/>
          <w:szCs w:val="35"/>
          <w:lang w:eastAsia="en-IN"/>
        </w:rPr>
        <w:t>Changing Permissions</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To change the file or the directory permissions, you use the </w:t>
      </w:r>
      <w:r w:rsidRPr="000A1D60">
        <w:rPr>
          <w:rFonts w:ascii="Arial" w:eastAsia="Times New Roman" w:hAnsi="Arial" w:cs="Arial"/>
          <w:b/>
          <w:bCs/>
          <w:color w:val="000000"/>
          <w:sz w:val="24"/>
          <w:szCs w:val="24"/>
          <w:lang w:eastAsia="en-IN"/>
        </w:rPr>
        <w:t>chmod</w:t>
      </w:r>
      <w:r w:rsidRPr="000A1D60">
        <w:rPr>
          <w:rFonts w:ascii="Arial" w:eastAsia="Times New Roman" w:hAnsi="Arial" w:cs="Arial"/>
          <w:color w:val="000000"/>
          <w:sz w:val="24"/>
          <w:szCs w:val="24"/>
          <w:lang w:eastAsia="en-IN"/>
        </w:rPr>
        <w:t> (change mode) command. There are two ways to use chmod — the symbolic mode and the absolute mode.</w:t>
      </w:r>
    </w:p>
    <w:p w:rsidR="000A1D60" w:rsidRPr="000A1D60" w:rsidRDefault="000A1D60" w:rsidP="000A1D60">
      <w:pPr>
        <w:spacing w:before="100" w:beforeAutospacing="1" w:after="100" w:afterAutospacing="1" w:line="240" w:lineRule="auto"/>
        <w:outlineLvl w:val="2"/>
        <w:rPr>
          <w:rFonts w:ascii="Arial" w:eastAsia="Times New Roman" w:hAnsi="Arial" w:cs="Arial"/>
          <w:sz w:val="27"/>
          <w:szCs w:val="27"/>
          <w:lang w:eastAsia="en-IN"/>
        </w:rPr>
      </w:pPr>
      <w:r w:rsidRPr="000A1D60">
        <w:rPr>
          <w:rFonts w:ascii="Arial" w:eastAsia="Times New Roman" w:hAnsi="Arial" w:cs="Arial"/>
          <w:sz w:val="27"/>
          <w:szCs w:val="27"/>
          <w:lang w:eastAsia="en-IN"/>
        </w:rPr>
        <w:t>Using chmod in Symbolic Mode</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easiest way for a beginner to modify file or directory permissions is to use the symbolic mode. With symbolic permissions you can add, delete, or specify the permission set you want by using the operators in the following table.</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90"/>
        <w:gridCol w:w="8740"/>
      </w:tblGrid>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b/>
                <w:bCs/>
                <w:sz w:val="24"/>
                <w:szCs w:val="24"/>
                <w:lang w:eastAsia="en-IN"/>
              </w:rPr>
            </w:pPr>
            <w:r w:rsidRPr="000A1D60">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b/>
                <w:bCs/>
                <w:sz w:val="24"/>
                <w:szCs w:val="24"/>
                <w:lang w:eastAsia="en-IN"/>
              </w:rPr>
            </w:pPr>
            <w:r w:rsidRPr="000A1D60">
              <w:rPr>
                <w:rFonts w:ascii="Arial" w:eastAsia="Times New Roman" w:hAnsi="Arial" w:cs="Arial"/>
                <w:b/>
                <w:bCs/>
                <w:sz w:val="24"/>
                <w:szCs w:val="24"/>
                <w:lang w:eastAsia="en-IN"/>
              </w:rPr>
              <w:t>Chmod operator &amp; Description</w:t>
            </w:r>
          </w:p>
        </w:tc>
      </w:tr>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b/>
                <w:bCs/>
                <w:color w:val="000000"/>
                <w:sz w:val="24"/>
                <w:szCs w:val="24"/>
                <w:lang w:eastAsia="en-IN"/>
              </w:rPr>
              <w: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Adds the designated permission(s) to a file or directory.</w:t>
            </w:r>
          </w:p>
        </w:tc>
      </w:tr>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0"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b/>
                <w:bCs/>
                <w:color w:val="000000"/>
                <w:sz w:val="24"/>
                <w:szCs w:val="24"/>
                <w:lang w:eastAsia="en-IN"/>
              </w:rPr>
              <w: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Removes the designated permission(s) from a file or directory.</w:t>
            </w:r>
          </w:p>
        </w:tc>
      </w:tr>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0"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b/>
                <w:bCs/>
                <w:color w:val="000000"/>
                <w:sz w:val="24"/>
                <w:szCs w:val="24"/>
                <w:lang w:eastAsia="en-IN"/>
              </w:rPr>
              <w: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Sets the designated permission(s).</w:t>
            </w:r>
          </w:p>
        </w:tc>
      </w:tr>
    </w:tbl>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Here's an example using </w:t>
      </w:r>
      <w:r w:rsidRPr="000A1D60">
        <w:rPr>
          <w:rFonts w:ascii="Arial" w:eastAsia="Times New Roman" w:hAnsi="Arial" w:cs="Arial"/>
          <w:b/>
          <w:bCs/>
          <w:color w:val="000000"/>
          <w:sz w:val="24"/>
          <w:szCs w:val="24"/>
          <w:lang w:eastAsia="en-IN"/>
        </w:rPr>
        <w:t>testfile</w:t>
      </w:r>
      <w:r w:rsidRPr="000A1D60">
        <w:rPr>
          <w:rFonts w:ascii="Arial" w:eastAsia="Times New Roman" w:hAnsi="Arial" w:cs="Arial"/>
          <w:color w:val="000000"/>
          <w:sz w:val="24"/>
          <w:szCs w:val="24"/>
          <w:lang w:eastAsia="en-IN"/>
        </w:rPr>
        <w:t>. Running </w:t>
      </w:r>
      <w:r w:rsidRPr="000A1D60">
        <w:rPr>
          <w:rFonts w:ascii="Arial" w:eastAsia="Times New Roman" w:hAnsi="Arial" w:cs="Arial"/>
          <w:b/>
          <w:bCs/>
          <w:color w:val="000000"/>
          <w:sz w:val="24"/>
          <w:szCs w:val="24"/>
          <w:lang w:eastAsia="en-IN"/>
        </w:rPr>
        <w:t>ls -1</w:t>
      </w:r>
      <w:r w:rsidRPr="000A1D60">
        <w:rPr>
          <w:rFonts w:ascii="Arial" w:eastAsia="Times New Roman" w:hAnsi="Arial" w:cs="Arial"/>
          <w:color w:val="000000"/>
          <w:sz w:val="24"/>
          <w:szCs w:val="24"/>
          <w:lang w:eastAsia="en-IN"/>
        </w:rPr>
        <w:t> on the testfile shows that the file's permissions are as follows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$ls -l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-rwxrwxr--  1 amrood   users 1024  Nov 2 00:10  testfile</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Then each example </w:t>
      </w:r>
      <w:r w:rsidRPr="000A1D60">
        <w:rPr>
          <w:rFonts w:ascii="Arial" w:eastAsia="Times New Roman" w:hAnsi="Arial" w:cs="Arial"/>
          <w:b/>
          <w:bCs/>
          <w:color w:val="000000"/>
          <w:sz w:val="24"/>
          <w:szCs w:val="24"/>
          <w:lang w:eastAsia="en-IN"/>
        </w:rPr>
        <w:t>chmod</w:t>
      </w:r>
      <w:r w:rsidRPr="000A1D60">
        <w:rPr>
          <w:rFonts w:ascii="Arial" w:eastAsia="Times New Roman" w:hAnsi="Arial" w:cs="Arial"/>
          <w:color w:val="000000"/>
          <w:sz w:val="24"/>
          <w:szCs w:val="24"/>
          <w:lang w:eastAsia="en-IN"/>
        </w:rPr>
        <w:t> command from the preceding table is run on the testfile, followed by </w:t>
      </w:r>
      <w:r w:rsidRPr="000A1D60">
        <w:rPr>
          <w:rFonts w:ascii="Arial" w:eastAsia="Times New Roman" w:hAnsi="Arial" w:cs="Arial"/>
          <w:b/>
          <w:bCs/>
          <w:color w:val="000000"/>
          <w:sz w:val="24"/>
          <w:szCs w:val="24"/>
          <w:lang w:eastAsia="en-IN"/>
        </w:rPr>
        <w:t>ls –l</w:t>
      </w:r>
      <w:r w:rsidRPr="000A1D60">
        <w:rPr>
          <w:rFonts w:ascii="Arial" w:eastAsia="Times New Roman" w:hAnsi="Arial" w:cs="Arial"/>
          <w:color w:val="000000"/>
          <w:sz w:val="24"/>
          <w:szCs w:val="24"/>
          <w:lang w:eastAsia="en-IN"/>
        </w:rPr>
        <w:t>, so you can see the permission changes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$chmod o+wx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$ls -l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-rwxrwxrwx  1 amrood   users 1024  Nov 2 00:10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$chmod u-x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$ls -l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-rw-rwxrwx  1 amrood   users 1024  Nov 2 00:10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$chmod g = rx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$ls -l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-rw-r-xrwx  1 amrood   users 1024  Nov 2 00:10  testfile</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Here's how you can combine these commands on a single line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$chmod o+wx,u-x,g = rx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$ls -l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-rw-r-xrwx  1 amrood   users 1024  Nov 2 00:10  testfile</w:t>
      </w:r>
    </w:p>
    <w:p w:rsidR="000A1D60" w:rsidRPr="000A1D60" w:rsidRDefault="000A1D60" w:rsidP="000A1D60">
      <w:pPr>
        <w:spacing w:before="100" w:beforeAutospacing="1" w:after="100" w:afterAutospacing="1" w:line="240" w:lineRule="auto"/>
        <w:outlineLvl w:val="1"/>
        <w:rPr>
          <w:rFonts w:ascii="Arial" w:eastAsia="Times New Roman" w:hAnsi="Arial" w:cs="Arial"/>
          <w:sz w:val="35"/>
          <w:szCs w:val="35"/>
          <w:lang w:eastAsia="en-IN"/>
        </w:rPr>
      </w:pPr>
      <w:r w:rsidRPr="000A1D60">
        <w:rPr>
          <w:rFonts w:ascii="Arial" w:eastAsia="Times New Roman" w:hAnsi="Arial" w:cs="Arial"/>
          <w:sz w:val="35"/>
          <w:szCs w:val="35"/>
          <w:lang w:eastAsia="en-IN"/>
        </w:rPr>
        <w:t>Using chmod with Absolute Permissions</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second way to modify permissions with the chmod command is to use a number to specify each set of permissions for the file.</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Each permission is assigned a value, as the following table shows, and the total of each set of permissions provides a number for that set.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45"/>
        <w:gridCol w:w="7355"/>
        <w:gridCol w:w="1230"/>
      </w:tblGrid>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b/>
                <w:bCs/>
                <w:sz w:val="24"/>
                <w:szCs w:val="24"/>
                <w:lang w:eastAsia="en-IN"/>
              </w:rPr>
            </w:pPr>
            <w:r w:rsidRPr="000A1D60">
              <w:rPr>
                <w:rFonts w:ascii="Arial" w:eastAsia="Times New Roman" w:hAnsi="Arial" w:cs="Arial"/>
                <w:b/>
                <w:bCs/>
                <w:sz w:val="24"/>
                <w:szCs w:val="24"/>
                <w:lang w:eastAsia="en-IN"/>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b/>
                <w:bCs/>
                <w:sz w:val="24"/>
                <w:szCs w:val="24"/>
                <w:lang w:eastAsia="en-IN"/>
              </w:rPr>
            </w:pPr>
            <w:r w:rsidRPr="000A1D60">
              <w:rPr>
                <w:rFonts w:ascii="Arial" w:eastAsia="Times New Roman" w:hAnsi="Arial" w:cs="Arial"/>
                <w:b/>
                <w:bCs/>
                <w:sz w:val="24"/>
                <w:szCs w:val="24"/>
                <w:lang w:eastAsia="en-IN"/>
              </w:rPr>
              <w:t>Octal Permission Representation</w:t>
            </w:r>
          </w:p>
        </w:tc>
        <w:tc>
          <w:tcPr>
            <w:tcW w:w="1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b/>
                <w:bCs/>
                <w:sz w:val="24"/>
                <w:szCs w:val="24"/>
                <w:lang w:eastAsia="en-IN"/>
              </w:rPr>
            </w:pPr>
            <w:r w:rsidRPr="000A1D60">
              <w:rPr>
                <w:rFonts w:ascii="Arial" w:eastAsia="Times New Roman" w:hAnsi="Arial" w:cs="Arial"/>
                <w:b/>
                <w:bCs/>
                <w:sz w:val="24"/>
                <w:szCs w:val="24"/>
                <w:lang w:eastAsia="en-IN"/>
              </w:rPr>
              <w:t>Ref</w:t>
            </w:r>
          </w:p>
        </w:tc>
      </w:tr>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b/>
                <w:bCs/>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No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sz w:val="24"/>
                <w:szCs w:val="24"/>
                <w:lang w:eastAsia="en-IN"/>
              </w:rPr>
              <w:t>---</w:t>
            </w:r>
          </w:p>
        </w:tc>
      </w:tr>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b/>
                <w:bCs/>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Execute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sz w:val="24"/>
                <w:szCs w:val="24"/>
                <w:lang w:eastAsia="en-IN"/>
              </w:rPr>
              <w:t>--x</w:t>
            </w:r>
          </w:p>
        </w:tc>
      </w:tr>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b/>
                <w:bCs/>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Write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sz w:val="24"/>
                <w:szCs w:val="24"/>
                <w:lang w:eastAsia="en-IN"/>
              </w:rPr>
              <w:t>-w-</w:t>
            </w:r>
          </w:p>
        </w:tc>
      </w:tr>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b/>
                <w:bCs/>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Execute and write permission: 1 (execute) + 2 (write) =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sz w:val="24"/>
                <w:szCs w:val="24"/>
                <w:lang w:eastAsia="en-IN"/>
              </w:rPr>
              <w:t>-wx</w:t>
            </w:r>
          </w:p>
        </w:tc>
      </w:tr>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b/>
                <w:bCs/>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Read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sz w:val="24"/>
                <w:szCs w:val="24"/>
                <w:lang w:eastAsia="en-IN"/>
              </w:rPr>
              <w:t>r--</w:t>
            </w:r>
          </w:p>
        </w:tc>
      </w:tr>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b/>
                <w:bCs/>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Read and execute permission: 4 (read) + 1 (execute) = 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sz w:val="24"/>
                <w:szCs w:val="24"/>
                <w:lang w:eastAsia="en-IN"/>
              </w:rPr>
              <w:t>r-x</w:t>
            </w:r>
          </w:p>
        </w:tc>
      </w:tr>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b/>
                <w:bCs/>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Read and write permission: 4 (read) + 2 (write) =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sz w:val="24"/>
                <w:szCs w:val="24"/>
                <w:lang w:eastAsia="en-IN"/>
              </w:rPr>
              <w:t>rw-</w:t>
            </w:r>
          </w:p>
        </w:tc>
      </w:tr>
      <w:tr w:rsidR="000A1D60" w:rsidRPr="000A1D60" w:rsidTr="000A1D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b/>
                <w:bCs/>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All permissions: 4 (read) + 2 (write) + 1 (execute) = 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D60" w:rsidRPr="000A1D60" w:rsidRDefault="000A1D60" w:rsidP="000A1D60">
            <w:pPr>
              <w:spacing w:after="300" w:line="240" w:lineRule="auto"/>
              <w:jc w:val="center"/>
              <w:rPr>
                <w:rFonts w:ascii="Arial" w:eastAsia="Times New Roman" w:hAnsi="Arial" w:cs="Arial"/>
                <w:sz w:val="24"/>
                <w:szCs w:val="24"/>
                <w:lang w:eastAsia="en-IN"/>
              </w:rPr>
            </w:pPr>
            <w:r w:rsidRPr="000A1D60">
              <w:rPr>
                <w:rFonts w:ascii="Arial" w:eastAsia="Times New Roman" w:hAnsi="Arial" w:cs="Arial"/>
                <w:sz w:val="24"/>
                <w:szCs w:val="24"/>
                <w:lang w:eastAsia="en-IN"/>
              </w:rPr>
              <w:t>rwx</w:t>
            </w:r>
          </w:p>
        </w:tc>
      </w:tr>
    </w:tbl>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Here's an example using the testfile. Running </w:t>
      </w:r>
      <w:r w:rsidRPr="000A1D60">
        <w:rPr>
          <w:rFonts w:ascii="Arial" w:eastAsia="Times New Roman" w:hAnsi="Arial" w:cs="Arial"/>
          <w:b/>
          <w:bCs/>
          <w:color w:val="000000"/>
          <w:sz w:val="24"/>
          <w:szCs w:val="24"/>
          <w:lang w:eastAsia="en-IN"/>
        </w:rPr>
        <w:t>ls -1</w:t>
      </w:r>
      <w:r w:rsidRPr="000A1D60">
        <w:rPr>
          <w:rFonts w:ascii="Arial" w:eastAsia="Times New Roman" w:hAnsi="Arial" w:cs="Arial"/>
          <w:color w:val="000000"/>
          <w:sz w:val="24"/>
          <w:szCs w:val="24"/>
          <w:lang w:eastAsia="en-IN"/>
        </w:rPr>
        <w:t> on the testfile shows that the file's permissions are as follows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$ls -l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-rwxrwxr--  1 amrood   users 1024  Nov 2 00:10  testfile</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Then each example </w:t>
      </w:r>
      <w:r w:rsidRPr="000A1D60">
        <w:rPr>
          <w:rFonts w:ascii="Arial" w:eastAsia="Times New Roman" w:hAnsi="Arial" w:cs="Arial"/>
          <w:b/>
          <w:bCs/>
          <w:color w:val="000000"/>
          <w:sz w:val="24"/>
          <w:szCs w:val="24"/>
          <w:lang w:eastAsia="en-IN"/>
        </w:rPr>
        <w:t>chmod</w:t>
      </w:r>
      <w:r w:rsidRPr="000A1D60">
        <w:rPr>
          <w:rFonts w:ascii="Arial" w:eastAsia="Times New Roman" w:hAnsi="Arial" w:cs="Arial"/>
          <w:color w:val="000000"/>
          <w:sz w:val="24"/>
          <w:szCs w:val="24"/>
          <w:lang w:eastAsia="en-IN"/>
        </w:rPr>
        <w:t> command from the preceding table is run on the testfile, followed by </w:t>
      </w:r>
      <w:r w:rsidRPr="000A1D60">
        <w:rPr>
          <w:rFonts w:ascii="Arial" w:eastAsia="Times New Roman" w:hAnsi="Arial" w:cs="Arial"/>
          <w:b/>
          <w:bCs/>
          <w:color w:val="000000"/>
          <w:sz w:val="24"/>
          <w:szCs w:val="24"/>
          <w:lang w:eastAsia="en-IN"/>
        </w:rPr>
        <w:t>ls –l</w:t>
      </w:r>
      <w:r w:rsidRPr="000A1D60">
        <w:rPr>
          <w:rFonts w:ascii="Arial" w:eastAsia="Times New Roman" w:hAnsi="Arial" w:cs="Arial"/>
          <w:color w:val="000000"/>
          <w:sz w:val="24"/>
          <w:szCs w:val="24"/>
          <w:lang w:eastAsia="en-IN"/>
        </w:rPr>
        <w:t>, so you can see the permission changes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 chmod 755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$ls -l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-rwxr-xr-x  1 amrood   users 1024  Nov 2 00:10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$chmod 743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$ls -l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-rwxr---wx  1 amrood   users 1024  Nov 2 00:10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$chmod 043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$ls -l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----r---wx  1 amrood   users 1024  Nov 2 00:10  testfile</w:t>
      </w:r>
    </w:p>
    <w:p w:rsidR="000A1D60" w:rsidRPr="000A1D60" w:rsidRDefault="000A1D60" w:rsidP="000A1D60">
      <w:pPr>
        <w:spacing w:before="100" w:beforeAutospacing="1" w:after="100" w:afterAutospacing="1" w:line="240" w:lineRule="auto"/>
        <w:outlineLvl w:val="1"/>
        <w:rPr>
          <w:rFonts w:ascii="Arial" w:eastAsia="Times New Roman" w:hAnsi="Arial" w:cs="Arial"/>
          <w:sz w:val="35"/>
          <w:szCs w:val="35"/>
          <w:lang w:eastAsia="en-IN"/>
        </w:rPr>
      </w:pPr>
      <w:r w:rsidRPr="000A1D60">
        <w:rPr>
          <w:rFonts w:ascii="Arial" w:eastAsia="Times New Roman" w:hAnsi="Arial" w:cs="Arial"/>
          <w:sz w:val="35"/>
          <w:szCs w:val="35"/>
          <w:lang w:eastAsia="en-IN"/>
        </w:rPr>
        <w:t>Changing Owners and Groups</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While creating an account on Unix, it assigns a </w:t>
      </w:r>
      <w:r w:rsidRPr="000A1D60">
        <w:rPr>
          <w:rFonts w:ascii="Arial" w:eastAsia="Times New Roman" w:hAnsi="Arial" w:cs="Arial"/>
          <w:b/>
          <w:bCs/>
          <w:color w:val="000000"/>
          <w:sz w:val="24"/>
          <w:szCs w:val="24"/>
          <w:lang w:eastAsia="en-IN"/>
        </w:rPr>
        <w:t>owner ID</w:t>
      </w:r>
      <w:r w:rsidRPr="000A1D60">
        <w:rPr>
          <w:rFonts w:ascii="Arial" w:eastAsia="Times New Roman" w:hAnsi="Arial" w:cs="Arial"/>
          <w:color w:val="000000"/>
          <w:sz w:val="24"/>
          <w:szCs w:val="24"/>
          <w:lang w:eastAsia="en-IN"/>
        </w:rPr>
        <w:t> and a </w:t>
      </w:r>
      <w:r w:rsidRPr="000A1D60">
        <w:rPr>
          <w:rFonts w:ascii="Arial" w:eastAsia="Times New Roman" w:hAnsi="Arial" w:cs="Arial"/>
          <w:b/>
          <w:bCs/>
          <w:color w:val="000000"/>
          <w:sz w:val="24"/>
          <w:szCs w:val="24"/>
          <w:lang w:eastAsia="en-IN"/>
        </w:rPr>
        <w:t>group ID</w:t>
      </w:r>
      <w:r w:rsidRPr="000A1D60">
        <w:rPr>
          <w:rFonts w:ascii="Arial" w:eastAsia="Times New Roman" w:hAnsi="Arial" w:cs="Arial"/>
          <w:color w:val="000000"/>
          <w:sz w:val="24"/>
          <w:szCs w:val="24"/>
          <w:lang w:eastAsia="en-IN"/>
        </w:rPr>
        <w:t> to each user. All the permissions mentioned above are also assigned based on the Owner and the Groups.</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Two commands are available to change the owner and the group of files −</w:t>
      </w:r>
    </w:p>
    <w:p w:rsidR="000A1D60" w:rsidRPr="000A1D60" w:rsidRDefault="000A1D60" w:rsidP="000A1D60">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0A1D60">
        <w:rPr>
          <w:rFonts w:ascii="Arial" w:eastAsia="Times New Roman" w:hAnsi="Arial" w:cs="Arial"/>
          <w:b/>
          <w:bCs/>
          <w:color w:val="000000"/>
          <w:sz w:val="24"/>
          <w:szCs w:val="24"/>
          <w:lang w:eastAsia="en-IN"/>
        </w:rPr>
        <w:t>chown</w:t>
      </w:r>
      <w:r w:rsidRPr="000A1D60">
        <w:rPr>
          <w:rFonts w:ascii="Arial" w:eastAsia="Times New Roman" w:hAnsi="Arial" w:cs="Arial"/>
          <w:color w:val="000000"/>
          <w:sz w:val="24"/>
          <w:szCs w:val="24"/>
          <w:lang w:eastAsia="en-IN"/>
        </w:rPr>
        <w:t> − The </w:t>
      </w:r>
      <w:r w:rsidRPr="000A1D60">
        <w:rPr>
          <w:rFonts w:ascii="Arial" w:eastAsia="Times New Roman" w:hAnsi="Arial" w:cs="Arial"/>
          <w:b/>
          <w:bCs/>
          <w:color w:val="000000"/>
          <w:sz w:val="24"/>
          <w:szCs w:val="24"/>
          <w:lang w:eastAsia="en-IN"/>
        </w:rPr>
        <w:t>chown</w:t>
      </w:r>
      <w:r w:rsidRPr="000A1D60">
        <w:rPr>
          <w:rFonts w:ascii="Arial" w:eastAsia="Times New Roman" w:hAnsi="Arial" w:cs="Arial"/>
          <w:color w:val="000000"/>
          <w:sz w:val="24"/>
          <w:szCs w:val="24"/>
          <w:lang w:eastAsia="en-IN"/>
        </w:rPr>
        <w:t> command stands for </w:t>
      </w:r>
      <w:r w:rsidRPr="000A1D60">
        <w:rPr>
          <w:rFonts w:ascii="Arial" w:eastAsia="Times New Roman" w:hAnsi="Arial" w:cs="Arial"/>
          <w:b/>
          <w:bCs/>
          <w:color w:val="000000"/>
          <w:sz w:val="24"/>
          <w:szCs w:val="24"/>
          <w:lang w:eastAsia="en-IN"/>
        </w:rPr>
        <w:t>"change owner"</w:t>
      </w:r>
      <w:r w:rsidRPr="000A1D60">
        <w:rPr>
          <w:rFonts w:ascii="Arial" w:eastAsia="Times New Roman" w:hAnsi="Arial" w:cs="Arial"/>
          <w:color w:val="000000"/>
          <w:sz w:val="24"/>
          <w:szCs w:val="24"/>
          <w:lang w:eastAsia="en-IN"/>
        </w:rPr>
        <w:t> and is used to change the owner of a file.</w:t>
      </w:r>
    </w:p>
    <w:p w:rsidR="000A1D60" w:rsidRPr="000A1D60" w:rsidRDefault="000A1D60" w:rsidP="000A1D60">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0A1D60">
        <w:rPr>
          <w:rFonts w:ascii="Arial" w:eastAsia="Times New Roman" w:hAnsi="Arial" w:cs="Arial"/>
          <w:b/>
          <w:bCs/>
          <w:color w:val="000000"/>
          <w:sz w:val="24"/>
          <w:szCs w:val="24"/>
          <w:lang w:eastAsia="en-IN"/>
        </w:rPr>
        <w:t>chgrp</w:t>
      </w:r>
      <w:r w:rsidRPr="000A1D60">
        <w:rPr>
          <w:rFonts w:ascii="Arial" w:eastAsia="Times New Roman" w:hAnsi="Arial" w:cs="Arial"/>
          <w:color w:val="000000"/>
          <w:sz w:val="24"/>
          <w:szCs w:val="24"/>
          <w:lang w:eastAsia="en-IN"/>
        </w:rPr>
        <w:t> − The </w:t>
      </w:r>
      <w:r w:rsidRPr="000A1D60">
        <w:rPr>
          <w:rFonts w:ascii="Arial" w:eastAsia="Times New Roman" w:hAnsi="Arial" w:cs="Arial"/>
          <w:b/>
          <w:bCs/>
          <w:color w:val="000000"/>
          <w:sz w:val="24"/>
          <w:szCs w:val="24"/>
          <w:lang w:eastAsia="en-IN"/>
        </w:rPr>
        <w:t>chgrp</w:t>
      </w:r>
      <w:r w:rsidRPr="000A1D60">
        <w:rPr>
          <w:rFonts w:ascii="Arial" w:eastAsia="Times New Roman" w:hAnsi="Arial" w:cs="Arial"/>
          <w:color w:val="000000"/>
          <w:sz w:val="24"/>
          <w:szCs w:val="24"/>
          <w:lang w:eastAsia="en-IN"/>
        </w:rPr>
        <w:t> command stands for </w:t>
      </w:r>
      <w:r w:rsidRPr="000A1D60">
        <w:rPr>
          <w:rFonts w:ascii="Arial" w:eastAsia="Times New Roman" w:hAnsi="Arial" w:cs="Arial"/>
          <w:b/>
          <w:bCs/>
          <w:color w:val="000000"/>
          <w:sz w:val="24"/>
          <w:szCs w:val="24"/>
          <w:lang w:eastAsia="en-IN"/>
        </w:rPr>
        <w:t>"change group"</w:t>
      </w:r>
      <w:r w:rsidRPr="000A1D60">
        <w:rPr>
          <w:rFonts w:ascii="Arial" w:eastAsia="Times New Roman" w:hAnsi="Arial" w:cs="Arial"/>
          <w:color w:val="000000"/>
          <w:sz w:val="24"/>
          <w:szCs w:val="24"/>
          <w:lang w:eastAsia="en-IN"/>
        </w:rPr>
        <w:t> and is used to change the group of a file.</w:t>
      </w:r>
    </w:p>
    <w:p w:rsidR="000A1D60" w:rsidRPr="000A1D60" w:rsidRDefault="000A1D60" w:rsidP="000A1D60">
      <w:pPr>
        <w:spacing w:before="100" w:beforeAutospacing="1" w:after="100" w:afterAutospacing="1" w:line="240" w:lineRule="auto"/>
        <w:outlineLvl w:val="1"/>
        <w:rPr>
          <w:rFonts w:ascii="Arial" w:eastAsia="Times New Roman" w:hAnsi="Arial" w:cs="Arial"/>
          <w:sz w:val="35"/>
          <w:szCs w:val="35"/>
          <w:lang w:eastAsia="en-IN"/>
        </w:rPr>
      </w:pPr>
      <w:r w:rsidRPr="000A1D60">
        <w:rPr>
          <w:rFonts w:ascii="Arial" w:eastAsia="Times New Roman" w:hAnsi="Arial" w:cs="Arial"/>
          <w:sz w:val="35"/>
          <w:szCs w:val="35"/>
          <w:lang w:eastAsia="en-IN"/>
        </w:rPr>
        <w:t>Changing Ownership</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w:t>
      </w:r>
      <w:r w:rsidRPr="000A1D60">
        <w:rPr>
          <w:rFonts w:ascii="Arial" w:eastAsia="Times New Roman" w:hAnsi="Arial" w:cs="Arial"/>
          <w:b/>
          <w:bCs/>
          <w:color w:val="000000"/>
          <w:sz w:val="24"/>
          <w:szCs w:val="24"/>
          <w:lang w:eastAsia="en-IN"/>
        </w:rPr>
        <w:t>chown</w:t>
      </w:r>
      <w:r w:rsidRPr="000A1D60">
        <w:rPr>
          <w:rFonts w:ascii="Arial" w:eastAsia="Times New Roman" w:hAnsi="Arial" w:cs="Arial"/>
          <w:color w:val="000000"/>
          <w:sz w:val="24"/>
          <w:szCs w:val="24"/>
          <w:lang w:eastAsia="en-IN"/>
        </w:rPr>
        <w:t> command changes the ownership of a file. The basic syntax is as follows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lastRenderedPageBreak/>
        <w:t>$ chown user filelist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value of the user can be either the </w:t>
      </w:r>
      <w:r w:rsidRPr="000A1D60">
        <w:rPr>
          <w:rFonts w:ascii="Arial" w:eastAsia="Times New Roman" w:hAnsi="Arial" w:cs="Arial"/>
          <w:b/>
          <w:bCs/>
          <w:color w:val="000000"/>
          <w:sz w:val="24"/>
          <w:szCs w:val="24"/>
          <w:lang w:eastAsia="en-IN"/>
        </w:rPr>
        <w:t>name of a user</w:t>
      </w:r>
      <w:r w:rsidRPr="000A1D60">
        <w:rPr>
          <w:rFonts w:ascii="Arial" w:eastAsia="Times New Roman" w:hAnsi="Arial" w:cs="Arial"/>
          <w:color w:val="000000"/>
          <w:sz w:val="24"/>
          <w:szCs w:val="24"/>
          <w:lang w:eastAsia="en-IN"/>
        </w:rPr>
        <w:t> on the system or the </w:t>
      </w:r>
      <w:r w:rsidRPr="000A1D60">
        <w:rPr>
          <w:rFonts w:ascii="Arial" w:eastAsia="Times New Roman" w:hAnsi="Arial" w:cs="Arial"/>
          <w:b/>
          <w:bCs/>
          <w:color w:val="000000"/>
          <w:sz w:val="24"/>
          <w:szCs w:val="24"/>
          <w:lang w:eastAsia="en-IN"/>
        </w:rPr>
        <w:t>user id (uid)</w:t>
      </w:r>
      <w:r w:rsidRPr="000A1D60">
        <w:rPr>
          <w:rFonts w:ascii="Arial" w:eastAsia="Times New Roman" w:hAnsi="Arial" w:cs="Arial"/>
          <w:color w:val="000000"/>
          <w:sz w:val="24"/>
          <w:szCs w:val="24"/>
          <w:lang w:eastAsia="en-IN"/>
        </w:rPr>
        <w:t> of a user on the system.</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following example will help you understand the concept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 chown amrood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Changes the owner of the given file to the user </w:t>
      </w:r>
      <w:r w:rsidRPr="000A1D60">
        <w:rPr>
          <w:rFonts w:ascii="Arial" w:eastAsia="Times New Roman" w:hAnsi="Arial" w:cs="Arial"/>
          <w:b/>
          <w:bCs/>
          <w:color w:val="000000"/>
          <w:sz w:val="24"/>
          <w:szCs w:val="24"/>
          <w:lang w:eastAsia="en-IN"/>
        </w:rPr>
        <w:t>amrood</w:t>
      </w:r>
      <w:r w:rsidRPr="000A1D60">
        <w:rPr>
          <w:rFonts w:ascii="Arial" w:eastAsia="Times New Roman" w:hAnsi="Arial" w:cs="Arial"/>
          <w:color w:val="000000"/>
          <w:sz w:val="24"/>
          <w:szCs w:val="24"/>
          <w:lang w:eastAsia="en-IN"/>
        </w:rPr>
        <w: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b/>
          <w:bCs/>
          <w:color w:val="000000"/>
          <w:sz w:val="24"/>
          <w:szCs w:val="24"/>
          <w:lang w:eastAsia="en-IN"/>
        </w:rPr>
        <w:t>NOTE</w:t>
      </w:r>
      <w:r w:rsidRPr="000A1D60">
        <w:rPr>
          <w:rFonts w:ascii="Arial" w:eastAsia="Times New Roman" w:hAnsi="Arial" w:cs="Arial"/>
          <w:color w:val="000000"/>
          <w:sz w:val="24"/>
          <w:szCs w:val="24"/>
          <w:lang w:eastAsia="en-IN"/>
        </w:rPr>
        <w:t> − The super user, root, has the unrestricted capability to change the ownership of any file but normal users can change the ownership of only those files that they own.</w:t>
      </w:r>
    </w:p>
    <w:p w:rsidR="000A1D60" w:rsidRPr="000A1D60" w:rsidRDefault="000A1D60" w:rsidP="000A1D60">
      <w:pPr>
        <w:spacing w:before="100" w:beforeAutospacing="1" w:after="100" w:afterAutospacing="1" w:line="240" w:lineRule="auto"/>
        <w:outlineLvl w:val="1"/>
        <w:rPr>
          <w:rFonts w:ascii="Arial" w:eastAsia="Times New Roman" w:hAnsi="Arial" w:cs="Arial"/>
          <w:sz w:val="35"/>
          <w:szCs w:val="35"/>
          <w:lang w:eastAsia="en-IN"/>
        </w:rPr>
      </w:pPr>
      <w:r w:rsidRPr="000A1D60">
        <w:rPr>
          <w:rFonts w:ascii="Arial" w:eastAsia="Times New Roman" w:hAnsi="Arial" w:cs="Arial"/>
          <w:sz w:val="35"/>
          <w:szCs w:val="35"/>
          <w:lang w:eastAsia="en-IN"/>
        </w:rPr>
        <w:t>Changing Group Ownership</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w:t>
      </w:r>
      <w:r w:rsidRPr="000A1D60">
        <w:rPr>
          <w:rFonts w:ascii="Arial" w:eastAsia="Times New Roman" w:hAnsi="Arial" w:cs="Arial"/>
          <w:b/>
          <w:bCs/>
          <w:color w:val="000000"/>
          <w:sz w:val="24"/>
          <w:szCs w:val="24"/>
          <w:lang w:eastAsia="en-IN"/>
        </w:rPr>
        <w:t>chgrp</w:t>
      </w:r>
      <w:r w:rsidRPr="000A1D60">
        <w:rPr>
          <w:rFonts w:ascii="Arial" w:eastAsia="Times New Roman" w:hAnsi="Arial" w:cs="Arial"/>
          <w:color w:val="000000"/>
          <w:sz w:val="24"/>
          <w:szCs w:val="24"/>
          <w:lang w:eastAsia="en-IN"/>
        </w:rPr>
        <w:t> command changes the group ownership of a file. The basic syntax is as follows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 chgrp group filelist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The value of group can be the </w:t>
      </w:r>
      <w:r w:rsidRPr="000A1D60">
        <w:rPr>
          <w:rFonts w:ascii="Arial" w:eastAsia="Times New Roman" w:hAnsi="Arial" w:cs="Arial"/>
          <w:b/>
          <w:bCs/>
          <w:color w:val="000000"/>
          <w:sz w:val="24"/>
          <w:szCs w:val="24"/>
          <w:lang w:eastAsia="en-IN"/>
        </w:rPr>
        <w:t>name of a group</w:t>
      </w:r>
      <w:r w:rsidRPr="000A1D60">
        <w:rPr>
          <w:rFonts w:ascii="Arial" w:eastAsia="Times New Roman" w:hAnsi="Arial" w:cs="Arial"/>
          <w:color w:val="000000"/>
          <w:sz w:val="24"/>
          <w:szCs w:val="24"/>
          <w:lang w:eastAsia="en-IN"/>
        </w:rPr>
        <w:t> on the system or </w:t>
      </w:r>
      <w:r w:rsidRPr="000A1D60">
        <w:rPr>
          <w:rFonts w:ascii="Arial" w:eastAsia="Times New Roman" w:hAnsi="Arial" w:cs="Arial"/>
          <w:b/>
          <w:bCs/>
          <w:color w:val="000000"/>
          <w:sz w:val="24"/>
          <w:szCs w:val="24"/>
          <w:lang w:eastAsia="en-IN"/>
        </w:rPr>
        <w:t>the group ID (GID)</w:t>
      </w:r>
      <w:r w:rsidRPr="000A1D60">
        <w:rPr>
          <w:rFonts w:ascii="Arial" w:eastAsia="Times New Roman" w:hAnsi="Arial" w:cs="Arial"/>
          <w:color w:val="000000"/>
          <w:sz w:val="24"/>
          <w:szCs w:val="24"/>
          <w:lang w:eastAsia="en-IN"/>
        </w:rPr>
        <w:t> of a group on the system.</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Following example helps you understand the concept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 chgrp special testfile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Changes the group of the given file to </w:t>
      </w:r>
      <w:r w:rsidRPr="000A1D60">
        <w:rPr>
          <w:rFonts w:ascii="Arial" w:eastAsia="Times New Roman" w:hAnsi="Arial" w:cs="Arial"/>
          <w:b/>
          <w:bCs/>
          <w:color w:val="000000"/>
          <w:sz w:val="24"/>
          <w:szCs w:val="24"/>
          <w:lang w:eastAsia="en-IN"/>
        </w:rPr>
        <w:t>special</w:t>
      </w:r>
      <w:r w:rsidRPr="000A1D60">
        <w:rPr>
          <w:rFonts w:ascii="Arial" w:eastAsia="Times New Roman" w:hAnsi="Arial" w:cs="Arial"/>
          <w:color w:val="000000"/>
          <w:sz w:val="24"/>
          <w:szCs w:val="24"/>
          <w:lang w:eastAsia="en-IN"/>
        </w:rPr>
        <w:t> group.</w:t>
      </w:r>
    </w:p>
    <w:p w:rsidR="000A1D60" w:rsidRPr="000A1D60" w:rsidRDefault="000A1D60" w:rsidP="000A1D60">
      <w:pPr>
        <w:spacing w:before="100" w:beforeAutospacing="1" w:after="100" w:afterAutospacing="1" w:line="240" w:lineRule="auto"/>
        <w:outlineLvl w:val="1"/>
        <w:rPr>
          <w:rFonts w:ascii="Arial" w:eastAsia="Times New Roman" w:hAnsi="Arial" w:cs="Arial"/>
          <w:sz w:val="35"/>
          <w:szCs w:val="35"/>
          <w:lang w:eastAsia="en-IN"/>
        </w:rPr>
      </w:pPr>
      <w:r w:rsidRPr="000A1D60">
        <w:rPr>
          <w:rFonts w:ascii="Arial" w:eastAsia="Times New Roman" w:hAnsi="Arial" w:cs="Arial"/>
          <w:sz w:val="35"/>
          <w:szCs w:val="35"/>
          <w:lang w:eastAsia="en-IN"/>
        </w:rPr>
        <w:t>SUID and SGID File Permission</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Often when a command is executed, it will have to be executed with special privileges in order to accomplish its task.</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As an example, when you change your password with the </w:t>
      </w:r>
      <w:r w:rsidRPr="000A1D60">
        <w:rPr>
          <w:rFonts w:ascii="Arial" w:eastAsia="Times New Roman" w:hAnsi="Arial" w:cs="Arial"/>
          <w:b/>
          <w:bCs/>
          <w:color w:val="000000"/>
          <w:sz w:val="24"/>
          <w:szCs w:val="24"/>
          <w:lang w:eastAsia="en-IN"/>
        </w:rPr>
        <w:t>passwd</w:t>
      </w:r>
      <w:r w:rsidRPr="000A1D60">
        <w:rPr>
          <w:rFonts w:ascii="Arial" w:eastAsia="Times New Roman" w:hAnsi="Arial" w:cs="Arial"/>
          <w:color w:val="000000"/>
          <w:sz w:val="24"/>
          <w:szCs w:val="24"/>
          <w:lang w:eastAsia="en-IN"/>
        </w:rPr>
        <w:t> command, your new password is stored in the file </w:t>
      </w:r>
      <w:r w:rsidRPr="000A1D60">
        <w:rPr>
          <w:rFonts w:ascii="Arial" w:eastAsia="Times New Roman" w:hAnsi="Arial" w:cs="Arial"/>
          <w:b/>
          <w:bCs/>
          <w:color w:val="000000"/>
          <w:sz w:val="24"/>
          <w:szCs w:val="24"/>
          <w:lang w:eastAsia="en-IN"/>
        </w:rPr>
        <w:t>/etc/shadow</w:t>
      </w:r>
      <w:r w:rsidRPr="000A1D60">
        <w:rPr>
          <w:rFonts w:ascii="Arial" w:eastAsia="Times New Roman" w:hAnsi="Arial" w:cs="Arial"/>
          <w:color w:val="000000"/>
          <w:sz w:val="24"/>
          <w:szCs w:val="24"/>
          <w:lang w:eastAsia="en-IN"/>
        </w:rPr>
        <w: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As a regular user, you do not have </w:t>
      </w:r>
      <w:r w:rsidRPr="000A1D60">
        <w:rPr>
          <w:rFonts w:ascii="Arial" w:eastAsia="Times New Roman" w:hAnsi="Arial" w:cs="Arial"/>
          <w:b/>
          <w:bCs/>
          <w:color w:val="000000"/>
          <w:sz w:val="24"/>
          <w:szCs w:val="24"/>
          <w:lang w:eastAsia="en-IN"/>
        </w:rPr>
        <w:t>read</w:t>
      </w:r>
      <w:r w:rsidRPr="000A1D60">
        <w:rPr>
          <w:rFonts w:ascii="Arial" w:eastAsia="Times New Roman" w:hAnsi="Arial" w:cs="Arial"/>
          <w:color w:val="000000"/>
          <w:sz w:val="24"/>
          <w:szCs w:val="24"/>
          <w:lang w:eastAsia="en-IN"/>
        </w:rPr>
        <w:t> or </w:t>
      </w:r>
      <w:r w:rsidRPr="000A1D60">
        <w:rPr>
          <w:rFonts w:ascii="Arial" w:eastAsia="Times New Roman" w:hAnsi="Arial" w:cs="Arial"/>
          <w:b/>
          <w:bCs/>
          <w:color w:val="000000"/>
          <w:sz w:val="24"/>
          <w:szCs w:val="24"/>
          <w:lang w:eastAsia="en-IN"/>
        </w:rPr>
        <w:t>write</w:t>
      </w:r>
      <w:r w:rsidRPr="000A1D60">
        <w:rPr>
          <w:rFonts w:ascii="Arial" w:eastAsia="Times New Roman" w:hAnsi="Arial" w:cs="Arial"/>
          <w:color w:val="000000"/>
          <w:sz w:val="24"/>
          <w:szCs w:val="24"/>
          <w:lang w:eastAsia="en-IN"/>
        </w:rPr>
        <w:t> access to this file for security reasons, but when you change your password, you need to have the write permission to this file. This means that the </w:t>
      </w:r>
      <w:r w:rsidRPr="000A1D60">
        <w:rPr>
          <w:rFonts w:ascii="Arial" w:eastAsia="Times New Roman" w:hAnsi="Arial" w:cs="Arial"/>
          <w:b/>
          <w:bCs/>
          <w:color w:val="000000"/>
          <w:sz w:val="24"/>
          <w:szCs w:val="24"/>
          <w:lang w:eastAsia="en-IN"/>
        </w:rPr>
        <w:t>passwd</w:t>
      </w:r>
      <w:r w:rsidRPr="000A1D60">
        <w:rPr>
          <w:rFonts w:ascii="Arial" w:eastAsia="Times New Roman" w:hAnsi="Arial" w:cs="Arial"/>
          <w:color w:val="000000"/>
          <w:sz w:val="24"/>
          <w:szCs w:val="24"/>
          <w:lang w:eastAsia="en-IN"/>
        </w:rPr>
        <w:t> program has to give you additional permissions so that you can write to the file </w:t>
      </w:r>
      <w:r w:rsidRPr="000A1D60">
        <w:rPr>
          <w:rFonts w:ascii="Arial" w:eastAsia="Times New Roman" w:hAnsi="Arial" w:cs="Arial"/>
          <w:b/>
          <w:bCs/>
          <w:color w:val="000000"/>
          <w:sz w:val="24"/>
          <w:szCs w:val="24"/>
          <w:lang w:eastAsia="en-IN"/>
        </w:rPr>
        <w:t>/etc/shadow</w:t>
      </w:r>
      <w:r w:rsidRPr="000A1D60">
        <w:rPr>
          <w:rFonts w:ascii="Arial" w:eastAsia="Times New Roman" w:hAnsi="Arial" w:cs="Arial"/>
          <w:color w:val="000000"/>
          <w:sz w:val="24"/>
          <w:szCs w:val="24"/>
          <w:lang w:eastAsia="en-IN"/>
        </w:rPr>
        <w: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Additional permissions are given to programs via a mechanism known as the </w:t>
      </w:r>
      <w:r w:rsidRPr="000A1D60">
        <w:rPr>
          <w:rFonts w:ascii="Arial" w:eastAsia="Times New Roman" w:hAnsi="Arial" w:cs="Arial"/>
          <w:b/>
          <w:bCs/>
          <w:color w:val="000000"/>
          <w:sz w:val="24"/>
          <w:szCs w:val="24"/>
          <w:lang w:eastAsia="en-IN"/>
        </w:rPr>
        <w:t>Set User ID (SUID)</w:t>
      </w:r>
      <w:r w:rsidRPr="000A1D60">
        <w:rPr>
          <w:rFonts w:ascii="Arial" w:eastAsia="Times New Roman" w:hAnsi="Arial" w:cs="Arial"/>
          <w:color w:val="000000"/>
          <w:sz w:val="24"/>
          <w:szCs w:val="24"/>
          <w:lang w:eastAsia="en-IN"/>
        </w:rPr>
        <w:t> and </w:t>
      </w:r>
      <w:r w:rsidRPr="000A1D60">
        <w:rPr>
          <w:rFonts w:ascii="Arial" w:eastAsia="Times New Roman" w:hAnsi="Arial" w:cs="Arial"/>
          <w:b/>
          <w:bCs/>
          <w:color w:val="000000"/>
          <w:sz w:val="24"/>
          <w:szCs w:val="24"/>
          <w:lang w:eastAsia="en-IN"/>
        </w:rPr>
        <w:t>Set Group ID (SGID)</w:t>
      </w:r>
      <w:r w:rsidRPr="000A1D60">
        <w:rPr>
          <w:rFonts w:ascii="Arial" w:eastAsia="Times New Roman" w:hAnsi="Arial" w:cs="Arial"/>
          <w:color w:val="000000"/>
          <w:sz w:val="24"/>
          <w:szCs w:val="24"/>
          <w:lang w:eastAsia="en-IN"/>
        </w:rPr>
        <w:t> bits.</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When you execute a program that has the SUID bit enabled, you inherit the permissions of that program's owner. Programs that do not have the SUID bit set are run with the permissions of the user who started the program.</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This is the case with SGID as well. Normally, programs execute with your group permissions, but instead your group will be changed just for this program to the group owner of the program.</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lastRenderedPageBreak/>
        <w:t>The SUID and SGID bits will appear as the letter </w:t>
      </w:r>
      <w:r w:rsidRPr="000A1D60">
        <w:rPr>
          <w:rFonts w:ascii="Arial" w:eastAsia="Times New Roman" w:hAnsi="Arial" w:cs="Arial"/>
          <w:b/>
          <w:bCs/>
          <w:color w:val="000000"/>
          <w:sz w:val="24"/>
          <w:szCs w:val="24"/>
          <w:lang w:eastAsia="en-IN"/>
        </w:rPr>
        <w:t>"s"</w:t>
      </w:r>
      <w:r w:rsidRPr="000A1D60">
        <w:rPr>
          <w:rFonts w:ascii="Arial" w:eastAsia="Times New Roman" w:hAnsi="Arial" w:cs="Arial"/>
          <w:color w:val="000000"/>
          <w:sz w:val="24"/>
          <w:szCs w:val="24"/>
          <w:lang w:eastAsia="en-IN"/>
        </w:rPr>
        <w:t> if the permission is available. The SUID </w:t>
      </w:r>
      <w:r w:rsidRPr="000A1D60">
        <w:rPr>
          <w:rFonts w:ascii="Arial" w:eastAsia="Times New Roman" w:hAnsi="Arial" w:cs="Arial"/>
          <w:b/>
          <w:bCs/>
          <w:color w:val="000000"/>
          <w:sz w:val="24"/>
          <w:szCs w:val="24"/>
          <w:lang w:eastAsia="en-IN"/>
        </w:rPr>
        <w:t>"s"</w:t>
      </w:r>
      <w:r w:rsidRPr="000A1D60">
        <w:rPr>
          <w:rFonts w:ascii="Arial" w:eastAsia="Times New Roman" w:hAnsi="Arial" w:cs="Arial"/>
          <w:color w:val="000000"/>
          <w:sz w:val="24"/>
          <w:szCs w:val="24"/>
          <w:lang w:eastAsia="en-IN"/>
        </w:rPr>
        <w:t> bit will be located in the permission bits where the owners’ </w:t>
      </w:r>
      <w:r w:rsidRPr="000A1D60">
        <w:rPr>
          <w:rFonts w:ascii="Arial" w:eastAsia="Times New Roman" w:hAnsi="Arial" w:cs="Arial"/>
          <w:b/>
          <w:bCs/>
          <w:color w:val="000000"/>
          <w:sz w:val="24"/>
          <w:szCs w:val="24"/>
          <w:lang w:eastAsia="en-IN"/>
        </w:rPr>
        <w:t>execute</w:t>
      </w:r>
      <w:r w:rsidRPr="000A1D60">
        <w:rPr>
          <w:rFonts w:ascii="Arial" w:eastAsia="Times New Roman" w:hAnsi="Arial" w:cs="Arial"/>
          <w:color w:val="000000"/>
          <w:sz w:val="24"/>
          <w:szCs w:val="24"/>
          <w:lang w:eastAsia="en-IN"/>
        </w:rPr>
        <w:t> permission normally resides.</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For example, the command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 ls -l /usr/bin/passwd</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-r-sr-xr-x  1   root   bin  19031 Feb 7 13:47  /usr/bin/passwd*</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Shows that the SUID bit is set and that the command is owned by the root. A capital letter </w:t>
      </w:r>
      <w:r w:rsidRPr="000A1D60">
        <w:rPr>
          <w:rFonts w:ascii="Arial" w:eastAsia="Times New Roman" w:hAnsi="Arial" w:cs="Arial"/>
          <w:b/>
          <w:bCs/>
          <w:color w:val="000000"/>
          <w:sz w:val="24"/>
          <w:szCs w:val="24"/>
          <w:lang w:eastAsia="en-IN"/>
        </w:rPr>
        <w:t>S</w:t>
      </w:r>
      <w:r w:rsidRPr="000A1D60">
        <w:rPr>
          <w:rFonts w:ascii="Arial" w:eastAsia="Times New Roman" w:hAnsi="Arial" w:cs="Arial"/>
          <w:color w:val="000000"/>
          <w:sz w:val="24"/>
          <w:szCs w:val="24"/>
          <w:lang w:eastAsia="en-IN"/>
        </w:rPr>
        <w:t> in the execute position instead of a lowercase </w:t>
      </w:r>
      <w:r w:rsidRPr="000A1D60">
        <w:rPr>
          <w:rFonts w:ascii="Arial" w:eastAsia="Times New Roman" w:hAnsi="Arial" w:cs="Arial"/>
          <w:b/>
          <w:bCs/>
          <w:color w:val="000000"/>
          <w:sz w:val="24"/>
          <w:szCs w:val="24"/>
          <w:lang w:eastAsia="en-IN"/>
        </w:rPr>
        <w:t>s</w:t>
      </w:r>
      <w:r w:rsidRPr="000A1D60">
        <w:rPr>
          <w:rFonts w:ascii="Arial" w:eastAsia="Times New Roman" w:hAnsi="Arial" w:cs="Arial"/>
          <w:color w:val="000000"/>
          <w:sz w:val="24"/>
          <w:szCs w:val="24"/>
          <w:lang w:eastAsia="en-IN"/>
        </w:rPr>
        <w:t> indicates that the execute bit is not set.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If the sticky bit is enabled on the directory, files can only be removed if you are one of the following users −</w:t>
      </w:r>
    </w:p>
    <w:p w:rsidR="000A1D60" w:rsidRPr="000A1D60" w:rsidRDefault="000A1D60" w:rsidP="000A1D60">
      <w:pPr>
        <w:numPr>
          <w:ilvl w:val="0"/>
          <w:numId w:val="16"/>
        </w:numPr>
        <w:spacing w:before="100" w:beforeAutospacing="1" w:after="75"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The owner of the sticky directory</w:t>
      </w:r>
    </w:p>
    <w:p w:rsidR="000A1D60" w:rsidRPr="000A1D60" w:rsidRDefault="000A1D60" w:rsidP="000A1D60">
      <w:pPr>
        <w:numPr>
          <w:ilvl w:val="0"/>
          <w:numId w:val="16"/>
        </w:numPr>
        <w:spacing w:before="100" w:beforeAutospacing="1" w:after="75"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The owner of the file being removed</w:t>
      </w:r>
    </w:p>
    <w:p w:rsidR="000A1D60" w:rsidRPr="000A1D60" w:rsidRDefault="000A1D60" w:rsidP="000A1D60">
      <w:pPr>
        <w:numPr>
          <w:ilvl w:val="0"/>
          <w:numId w:val="16"/>
        </w:numPr>
        <w:spacing w:before="100" w:beforeAutospacing="1" w:after="75" w:line="240" w:lineRule="auto"/>
        <w:rPr>
          <w:rFonts w:ascii="Arial" w:eastAsia="Times New Roman" w:hAnsi="Arial" w:cs="Arial"/>
          <w:sz w:val="24"/>
          <w:szCs w:val="24"/>
          <w:lang w:eastAsia="en-IN"/>
        </w:rPr>
      </w:pPr>
      <w:r w:rsidRPr="000A1D60">
        <w:rPr>
          <w:rFonts w:ascii="Arial" w:eastAsia="Times New Roman" w:hAnsi="Arial" w:cs="Arial"/>
          <w:sz w:val="24"/>
          <w:szCs w:val="24"/>
          <w:lang w:eastAsia="en-IN"/>
        </w:rPr>
        <w:t>The super user, root</w:t>
      </w:r>
    </w:p>
    <w:p w:rsidR="000A1D60" w:rsidRPr="000A1D60" w:rsidRDefault="000A1D60" w:rsidP="000A1D60">
      <w:pPr>
        <w:spacing w:before="120" w:after="144" w:line="240" w:lineRule="auto"/>
        <w:ind w:left="48" w:right="48"/>
        <w:jc w:val="both"/>
        <w:rPr>
          <w:rFonts w:ascii="Arial" w:eastAsia="Times New Roman" w:hAnsi="Arial" w:cs="Arial"/>
          <w:color w:val="000000"/>
          <w:sz w:val="24"/>
          <w:szCs w:val="24"/>
          <w:lang w:eastAsia="en-IN"/>
        </w:rPr>
      </w:pPr>
      <w:r w:rsidRPr="000A1D60">
        <w:rPr>
          <w:rFonts w:ascii="Arial" w:eastAsia="Times New Roman" w:hAnsi="Arial" w:cs="Arial"/>
          <w:color w:val="000000"/>
          <w:sz w:val="24"/>
          <w:szCs w:val="24"/>
          <w:lang w:eastAsia="en-IN"/>
        </w:rPr>
        <w:t>To set the SUID and SGID bits for any directory try the following command −</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 chmod ug+s dirname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 ls -l</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drwsr-sr-x 2 root root  4096 Jun 19 06:45 dirname</w:t>
      </w:r>
    </w:p>
    <w:p w:rsidR="000A1D60" w:rsidRPr="000A1D60" w:rsidRDefault="000A1D60" w:rsidP="000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A1D60">
        <w:rPr>
          <w:rFonts w:ascii="Courier New" w:eastAsia="Times New Roman" w:hAnsi="Courier New" w:cs="Courier New"/>
          <w:sz w:val="23"/>
          <w:szCs w:val="23"/>
          <w:lang w:eastAsia="en-IN"/>
        </w:rPr>
        <w:t>$</w:t>
      </w:r>
    </w:p>
    <w:p w:rsidR="00D15DDE" w:rsidRDefault="00D15DDE"/>
    <w:p w:rsidR="003C4FF0" w:rsidRDefault="003C4FF0"/>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In this chapter, we will discuss in detail about pipes and filters in Unix. You can connect two commands together so that the output from one program becomes the input of the next program. Two or more commands connected in this way form a pipe.</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To make a pipe, put a vertical bar (</w:t>
      </w:r>
      <w:r w:rsidRPr="009C1E0F">
        <w:rPr>
          <w:rFonts w:ascii="Arial" w:eastAsia="Times New Roman" w:hAnsi="Arial" w:cs="Arial"/>
          <w:b/>
          <w:bCs/>
          <w:color w:val="000000"/>
          <w:sz w:val="24"/>
          <w:szCs w:val="24"/>
          <w:lang w:eastAsia="en-IN"/>
        </w:rPr>
        <w:t>|</w:t>
      </w:r>
      <w:r w:rsidRPr="009C1E0F">
        <w:rPr>
          <w:rFonts w:ascii="Arial" w:eastAsia="Times New Roman" w:hAnsi="Arial" w:cs="Arial"/>
          <w:color w:val="000000"/>
          <w:sz w:val="24"/>
          <w:szCs w:val="24"/>
          <w:lang w:eastAsia="en-IN"/>
        </w:rPr>
        <w:t>) on the command line between two commands.</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When a program takes its input from another program, it performs some operation on that input, and writes the result to the standard output. It is referred to as a </w:t>
      </w:r>
      <w:r w:rsidRPr="009C1E0F">
        <w:rPr>
          <w:rFonts w:ascii="Arial" w:eastAsia="Times New Roman" w:hAnsi="Arial" w:cs="Arial"/>
          <w:b/>
          <w:bCs/>
          <w:i/>
          <w:iCs/>
          <w:color w:val="000000"/>
          <w:sz w:val="24"/>
          <w:szCs w:val="24"/>
          <w:lang w:eastAsia="en-IN"/>
        </w:rPr>
        <w:t>filter</w:t>
      </w:r>
      <w:r w:rsidRPr="009C1E0F">
        <w:rPr>
          <w:rFonts w:ascii="Arial" w:eastAsia="Times New Roman" w:hAnsi="Arial" w:cs="Arial"/>
          <w:color w:val="000000"/>
          <w:sz w:val="24"/>
          <w:szCs w:val="24"/>
          <w:lang w:eastAsia="en-IN"/>
        </w:rPr>
        <w:t>.</w:t>
      </w:r>
    </w:p>
    <w:p w:rsidR="009C1E0F" w:rsidRPr="009C1E0F" w:rsidRDefault="009C1E0F" w:rsidP="009C1E0F">
      <w:pPr>
        <w:spacing w:before="100" w:beforeAutospacing="1" w:after="100" w:afterAutospacing="1" w:line="240" w:lineRule="auto"/>
        <w:outlineLvl w:val="1"/>
        <w:rPr>
          <w:rFonts w:ascii="Arial" w:eastAsia="Times New Roman" w:hAnsi="Arial" w:cs="Arial"/>
          <w:sz w:val="35"/>
          <w:szCs w:val="35"/>
          <w:lang w:eastAsia="en-IN"/>
        </w:rPr>
      </w:pPr>
      <w:r w:rsidRPr="009C1E0F">
        <w:rPr>
          <w:rFonts w:ascii="Arial" w:eastAsia="Times New Roman" w:hAnsi="Arial" w:cs="Arial"/>
          <w:sz w:val="35"/>
          <w:szCs w:val="35"/>
          <w:lang w:eastAsia="en-IN"/>
        </w:rPr>
        <w:t>The grep Command</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The grep command searches a file or files for lines that have a certain pattern. The syntax is −</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$grep pattern file(s)</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The name </w:t>
      </w:r>
      <w:r w:rsidRPr="009C1E0F">
        <w:rPr>
          <w:rFonts w:ascii="Arial" w:eastAsia="Times New Roman" w:hAnsi="Arial" w:cs="Arial"/>
          <w:b/>
          <w:bCs/>
          <w:color w:val="000000"/>
          <w:sz w:val="24"/>
          <w:szCs w:val="24"/>
          <w:lang w:eastAsia="en-IN"/>
        </w:rPr>
        <w:t>"grep"</w:t>
      </w:r>
      <w:r w:rsidRPr="009C1E0F">
        <w:rPr>
          <w:rFonts w:ascii="Arial" w:eastAsia="Times New Roman" w:hAnsi="Arial" w:cs="Arial"/>
          <w:color w:val="000000"/>
          <w:sz w:val="24"/>
          <w:szCs w:val="24"/>
          <w:lang w:eastAsia="en-IN"/>
        </w:rPr>
        <w:t> comes from the ed (a Unix line editor) command </w:t>
      </w:r>
      <w:r w:rsidRPr="009C1E0F">
        <w:rPr>
          <w:rFonts w:ascii="Arial" w:eastAsia="Times New Roman" w:hAnsi="Arial" w:cs="Arial"/>
          <w:b/>
          <w:bCs/>
          <w:color w:val="000000"/>
          <w:sz w:val="24"/>
          <w:szCs w:val="24"/>
          <w:lang w:eastAsia="en-IN"/>
        </w:rPr>
        <w:t>g/re/p</w:t>
      </w:r>
      <w:r w:rsidRPr="009C1E0F">
        <w:rPr>
          <w:rFonts w:ascii="Arial" w:eastAsia="Times New Roman" w:hAnsi="Arial" w:cs="Arial"/>
          <w:color w:val="000000"/>
          <w:sz w:val="24"/>
          <w:szCs w:val="24"/>
          <w:lang w:eastAsia="en-IN"/>
        </w:rPr>
        <w:t> which means “globally search for a regular expression and print all lines containing it”.</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A regular expression is either some plain text (a word, for example) and/or special characters used for pattern matching.</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 xml:space="preserve">The simplest use of grep is to look for a pattern consisting of a single word. It can be used in a pipe so that only those lines of the input files containing a given string </w:t>
      </w:r>
      <w:r w:rsidRPr="009C1E0F">
        <w:rPr>
          <w:rFonts w:ascii="Arial" w:eastAsia="Times New Roman" w:hAnsi="Arial" w:cs="Arial"/>
          <w:color w:val="000000"/>
          <w:sz w:val="24"/>
          <w:szCs w:val="24"/>
          <w:lang w:eastAsia="en-IN"/>
        </w:rPr>
        <w:lastRenderedPageBreak/>
        <w:t>are sent to the standard output. If you don't give grep a filename to read, it reads its standard input; that's the way all filter programs work −</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$ls -l | grep "Aug"</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-rw-rw-rw-   1 john  doc     11008 Aug  6 14:10 ch02</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-rw-rw-rw-   1 john  doc      8515 Aug  6 15:30 ch07</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   1 john  doc      2488 Aug 15 10:51 intro</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   1 carol doc      1605 Aug 23 07:35 macros</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There are various options which you can use along with the </w:t>
      </w:r>
      <w:r w:rsidRPr="009C1E0F">
        <w:rPr>
          <w:rFonts w:ascii="Arial" w:eastAsia="Times New Roman" w:hAnsi="Arial" w:cs="Arial"/>
          <w:b/>
          <w:bCs/>
          <w:color w:val="000000"/>
          <w:sz w:val="24"/>
          <w:szCs w:val="24"/>
          <w:lang w:eastAsia="en-IN"/>
        </w:rPr>
        <w:t>grep</w:t>
      </w:r>
      <w:r w:rsidRPr="009C1E0F">
        <w:rPr>
          <w:rFonts w:ascii="Arial" w:eastAsia="Times New Roman" w:hAnsi="Arial" w:cs="Arial"/>
          <w:color w:val="000000"/>
          <w:sz w:val="24"/>
          <w:szCs w:val="24"/>
          <w:lang w:eastAsia="en-IN"/>
        </w:rPr>
        <w:t> command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4"/>
        <w:gridCol w:w="8676"/>
      </w:tblGrid>
      <w:tr w:rsidR="009C1E0F" w:rsidRPr="009C1E0F" w:rsidTr="009C1E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E0F" w:rsidRPr="009C1E0F" w:rsidRDefault="009C1E0F" w:rsidP="009C1E0F">
            <w:pPr>
              <w:spacing w:after="300" w:line="240" w:lineRule="auto"/>
              <w:jc w:val="center"/>
              <w:rPr>
                <w:rFonts w:ascii="Arial" w:eastAsia="Times New Roman" w:hAnsi="Arial" w:cs="Arial"/>
                <w:b/>
                <w:bCs/>
                <w:sz w:val="24"/>
                <w:szCs w:val="24"/>
                <w:lang w:eastAsia="en-IN"/>
              </w:rPr>
            </w:pPr>
            <w:r w:rsidRPr="009C1E0F">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E0F" w:rsidRPr="009C1E0F" w:rsidRDefault="009C1E0F" w:rsidP="009C1E0F">
            <w:pPr>
              <w:spacing w:after="300" w:line="240" w:lineRule="auto"/>
              <w:jc w:val="center"/>
              <w:rPr>
                <w:rFonts w:ascii="Arial" w:eastAsia="Times New Roman" w:hAnsi="Arial" w:cs="Arial"/>
                <w:b/>
                <w:bCs/>
                <w:sz w:val="24"/>
                <w:szCs w:val="24"/>
                <w:lang w:eastAsia="en-IN"/>
              </w:rPr>
            </w:pPr>
            <w:r w:rsidRPr="009C1E0F">
              <w:rPr>
                <w:rFonts w:ascii="Arial" w:eastAsia="Times New Roman" w:hAnsi="Arial" w:cs="Arial"/>
                <w:b/>
                <w:bCs/>
                <w:sz w:val="24"/>
                <w:szCs w:val="24"/>
                <w:lang w:eastAsia="en-IN"/>
              </w:rPr>
              <w:t>Option &amp; Description</w:t>
            </w:r>
          </w:p>
        </w:tc>
      </w:tr>
      <w:tr w:rsidR="009C1E0F" w:rsidRPr="009C1E0F" w:rsidTr="009C1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after="300" w:line="240" w:lineRule="auto"/>
              <w:rPr>
                <w:rFonts w:ascii="Arial" w:eastAsia="Times New Roman" w:hAnsi="Arial" w:cs="Arial"/>
                <w:sz w:val="24"/>
                <w:szCs w:val="24"/>
                <w:lang w:eastAsia="en-IN"/>
              </w:rPr>
            </w:pPr>
            <w:r w:rsidRPr="009C1E0F">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b/>
                <w:bCs/>
                <w:color w:val="000000"/>
                <w:sz w:val="24"/>
                <w:szCs w:val="24"/>
                <w:lang w:eastAsia="en-IN"/>
              </w:rPr>
              <w:t>-v</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Prints all lines that do not match pattern.</w:t>
            </w:r>
          </w:p>
        </w:tc>
      </w:tr>
      <w:tr w:rsidR="009C1E0F" w:rsidRPr="009C1E0F" w:rsidTr="009C1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after="0" w:line="240" w:lineRule="auto"/>
              <w:rPr>
                <w:rFonts w:ascii="Arial" w:eastAsia="Times New Roman" w:hAnsi="Arial" w:cs="Arial"/>
                <w:sz w:val="24"/>
                <w:szCs w:val="24"/>
                <w:lang w:eastAsia="en-IN"/>
              </w:rPr>
            </w:pPr>
            <w:r w:rsidRPr="009C1E0F">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b/>
                <w:bCs/>
                <w:color w:val="000000"/>
                <w:sz w:val="24"/>
                <w:szCs w:val="24"/>
                <w:lang w:eastAsia="en-IN"/>
              </w:rPr>
              <w:t>-n</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Prints the matched line and its line number.</w:t>
            </w:r>
          </w:p>
        </w:tc>
      </w:tr>
      <w:tr w:rsidR="009C1E0F" w:rsidRPr="009C1E0F" w:rsidTr="009C1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after="0" w:line="240" w:lineRule="auto"/>
              <w:rPr>
                <w:rFonts w:ascii="Arial" w:eastAsia="Times New Roman" w:hAnsi="Arial" w:cs="Arial"/>
                <w:sz w:val="24"/>
                <w:szCs w:val="24"/>
                <w:lang w:eastAsia="en-IN"/>
              </w:rPr>
            </w:pPr>
            <w:r w:rsidRPr="009C1E0F">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b/>
                <w:bCs/>
                <w:color w:val="000000"/>
                <w:sz w:val="24"/>
                <w:szCs w:val="24"/>
                <w:lang w:eastAsia="en-IN"/>
              </w:rPr>
              <w:t>-l</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Prints only the names of files with matching lines (letter "l")</w:t>
            </w:r>
          </w:p>
        </w:tc>
      </w:tr>
      <w:tr w:rsidR="009C1E0F" w:rsidRPr="009C1E0F" w:rsidTr="009C1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after="0" w:line="240" w:lineRule="auto"/>
              <w:rPr>
                <w:rFonts w:ascii="Arial" w:eastAsia="Times New Roman" w:hAnsi="Arial" w:cs="Arial"/>
                <w:sz w:val="24"/>
                <w:szCs w:val="24"/>
                <w:lang w:eastAsia="en-IN"/>
              </w:rPr>
            </w:pPr>
            <w:r w:rsidRPr="009C1E0F">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b/>
                <w:bCs/>
                <w:color w:val="000000"/>
                <w:sz w:val="24"/>
                <w:szCs w:val="24"/>
                <w:lang w:eastAsia="en-IN"/>
              </w:rPr>
              <w:t>-c</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Prints only the count of matching lines.</w:t>
            </w:r>
          </w:p>
        </w:tc>
      </w:tr>
      <w:tr w:rsidR="009C1E0F" w:rsidRPr="009C1E0F" w:rsidTr="009C1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after="0" w:line="240" w:lineRule="auto"/>
              <w:rPr>
                <w:rFonts w:ascii="Arial" w:eastAsia="Times New Roman" w:hAnsi="Arial" w:cs="Arial"/>
                <w:sz w:val="24"/>
                <w:szCs w:val="24"/>
                <w:lang w:eastAsia="en-IN"/>
              </w:rPr>
            </w:pPr>
            <w:r w:rsidRPr="009C1E0F">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b/>
                <w:bCs/>
                <w:color w:val="000000"/>
                <w:sz w:val="24"/>
                <w:szCs w:val="24"/>
                <w:lang w:eastAsia="en-IN"/>
              </w:rPr>
              <w:t>-i</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Matches either upper or lowercase.</w:t>
            </w:r>
          </w:p>
        </w:tc>
      </w:tr>
    </w:tbl>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Let us now use a regular expression that tells grep to find lines with </w:t>
      </w:r>
      <w:r w:rsidRPr="009C1E0F">
        <w:rPr>
          <w:rFonts w:ascii="Arial" w:eastAsia="Times New Roman" w:hAnsi="Arial" w:cs="Arial"/>
          <w:b/>
          <w:bCs/>
          <w:color w:val="000000"/>
          <w:sz w:val="24"/>
          <w:szCs w:val="24"/>
          <w:lang w:eastAsia="en-IN"/>
        </w:rPr>
        <w:t>"carol"</w:t>
      </w:r>
      <w:r w:rsidRPr="009C1E0F">
        <w:rPr>
          <w:rFonts w:ascii="Arial" w:eastAsia="Times New Roman" w:hAnsi="Arial" w:cs="Arial"/>
          <w:color w:val="000000"/>
          <w:sz w:val="24"/>
          <w:szCs w:val="24"/>
          <w:lang w:eastAsia="en-IN"/>
        </w:rPr>
        <w:t>, followed by zero or other characters abbreviated in a regular expression as ".*"), then followed by "Aug".−</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Here, we are using the </w:t>
      </w:r>
      <w:r w:rsidRPr="009C1E0F">
        <w:rPr>
          <w:rFonts w:ascii="Arial" w:eastAsia="Times New Roman" w:hAnsi="Arial" w:cs="Arial"/>
          <w:b/>
          <w:bCs/>
          <w:i/>
          <w:iCs/>
          <w:color w:val="000000"/>
          <w:sz w:val="24"/>
          <w:szCs w:val="24"/>
          <w:lang w:eastAsia="en-IN"/>
        </w:rPr>
        <w:t>-i</w:t>
      </w:r>
      <w:r w:rsidRPr="009C1E0F">
        <w:rPr>
          <w:rFonts w:ascii="Arial" w:eastAsia="Times New Roman" w:hAnsi="Arial" w:cs="Arial"/>
          <w:color w:val="000000"/>
          <w:sz w:val="24"/>
          <w:szCs w:val="24"/>
          <w:lang w:eastAsia="en-IN"/>
        </w:rPr>
        <w:t> option to have case insensitive search −</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$ls -l | grep -i "carol.*aug"</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   1 carol doc      1605 Aug 23 07:35 macros</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w:t>
      </w:r>
    </w:p>
    <w:p w:rsidR="009C1E0F" w:rsidRPr="009C1E0F" w:rsidRDefault="009C1E0F" w:rsidP="009C1E0F">
      <w:pPr>
        <w:spacing w:before="100" w:beforeAutospacing="1" w:after="100" w:afterAutospacing="1" w:line="240" w:lineRule="auto"/>
        <w:outlineLvl w:val="1"/>
        <w:rPr>
          <w:rFonts w:ascii="Arial" w:eastAsia="Times New Roman" w:hAnsi="Arial" w:cs="Arial"/>
          <w:sz w:val="35"/>
          <w:szCs w:val="35"/>
          <w:lang w:eastAsia="en-IN"/>
        </w:rPr>
      </w:pPr>
      <w:r w:rsidRPr="009C1E0F">
        <w:rPr>
          <w:rFonts w:ascii="Arial" w:eastAsia="Times New Roman" w:hAnsi="Arial" w:cs="Arial"/>
          <w:sz w:val="35"/>
          <w:szCs w:val="35"/>
          <w:lang w:eastAsia="en-IN"/>
        </w:rPr>
        <w:t>The sort Command</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The </w:t>
      </w:r>
      <w:r w:rsidRPr="009C1E0F">
        <w:rPr>
          <w:rFonts w:ascii="Arial" w:eastAsia="Times New Roman" w:hAnsi="Arial" w:cs="Arial"/>
          <w:b/>
          <w:bCs/>
          <w:color w:val="000000"/>
          <w:sz w:val="24"/>
          <w:szCs w:val="24"/>
          <w:lang w:eastAsia="en-IN"/>
        </w:rPr>
        <w:t>sort</w:t>
      </w:r>
      <w:r w:rsidRPr="009C1E0F">
        <w:rPr>
          <w:rFonts w:ascii="Arial" w:eastAsia="Times New Roman" w:hAnsi="Arial" w:cs="Arial"/>
          <w:color w:val="000000"/>
          <w:sz w:val="24"/>
          <w:szCs w:val="24"/>
          <w:lang w:eastAsia="en-IN"/>
        </w:rPr>
        <w:t> command arranges lines of text alphabetically or numerically. The following example sorts the lines in the food file −</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$sort food</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lastRenderedPageBreak/>
        <w:t>Afghani Cuisine</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Bangkok Wok</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Big Apple Deli</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Isle of Java</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Mandalay</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Sushi and Sashimi</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Sweet Tooth</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Tio Pepe's Peppers</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The </w:t>
      </w:r>
      <w:r w:rsidRPr="009C1E0F">
        <w:rPr>
          <w:rFonts w:ascii="Arial" w:eastAsia="Times New Roman" w:hAnsi="Arial" w:cs="Arial"/>
          <w:b/>
          <w:bCs/>
          <w:color w:val="000000"/>
          <w:sz w:val="24"/>
          <w:szCs w:val="24"/>
          <w:lang w:eastAsia="en-IN"/>
        </w:rPr>
        <w:t>sort</w:t>
      </w:r>
      <w:r w:rsidRPr="009C1E0F">
        <w:rPr>
          <w:rFonts w:ascii="Arial" w:eastAsia="Times New Roman" w:hAnsi="Arial" w:cs="Arial"/>
          <w:color w:val="000000"/>
          <w:sz w:val="24"/>
          <w:szCs w:val="24"/>
          <w:lang w:eastAsia="en-IN"/>
        </w:rPr>
        <w:t> command arranges lines of text alphabetically by default. There are many options that control the sorting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44"/>
        <w:gridCol w:w="8886"/>
      </w:tblGrid>
      <w:tr w:rsidR="009C1E0F" w:rsidRPr="009C1E0F" w:rsidTr="009C1E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E0F" w:rsidRPr="009C1E0F" w:rsidRDefault="009C1E0F" w:rsidP="009C1E0F">
            <w:pPr>
              <w:spacing w:after="300" w:line="240" w:lineRule="auto"/>
              <w:jc w:val="center"/>
              <w:rPr>
                <w:rFonts w:ascii="Arial" w:eastAsia="Times New Roman" w:hAnsi="Arial" w:cs="Arial"/>
                <w:b/>
                <w:bCs/>
                <w:sz w:val="24"/>
                <w:szCs w:val="24"/>
                <w:lang w:eastAsia="en-IN"/>
              </w:rPr>
            </w:pPr>
            <w:r w:rsidRPr="009C1E0F">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E0F" w:rsidRPr="009C1E0F" w:rsidRDefault="009C1E0F" w:rsidP="009C1E0F">
            <w:pPr>
              <w:spacing w:after="300" w:line="240" w:lineRule="auto"/>
              <w:jc w:val="center"/>
              <w:rPr>
                <w:rFonts w:ascii="Arial" w:eastAsia="Times New Roman" w:hAnsi="Arial" w:cs="Arial"/>
                <w:b/>
                <w:bCs/>
                <w:sz w:val="24"/>
                <w:szCs w:val="24"/>
                <w:lang w:eastAsia="en-IN"/>
              </w:rPr>
            </w:pPr>
            <w:r w:rsidRPr="009C1E0F">
              <w:rPr>
                <w:rFonts w:ascii="Arial" w:eastAsia="Times New Roman" w:hAnsi="Arial" w:cs="Arial"/>
                <w:b/>
                <w:bCs/>
                <w:sz w:val="24"/>
                <w:szCs w:val="24"/>
                <w:lang w:eastAsia="en-IN"/>
              </w:rPr>
              <w:t>Description</w:t>
            </w:r>
          </w:p>
        </w:tc>
      </w:tr>
      <w:tr w:rsidR="009C1E0F" w:rsidRPr="009C1E0F" w:rsidTr="009C1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after="300" w:line="240" w:lineRule="auto"/>
              <w:rPr>
                <w:rFonts w:ascii="Arial" w:eastAsia="Times New Roman" w:hAnsi="Arial" w:cs="Arial"/>
                <w:sz w:val="24"/>
                <w:szCs w:val="24"/>
                <w:lang w:eastAsia="en-IN"/>
              </w:rPr>
            </w:pPr>
            <w:r w:rsidRPr="009C1E0F">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b/>
                <w:bCs/>
                <w:color w:val="000000"/>
                <w:sz w:val="24"/>
                <w:szCs w:val="24"/>
                <w:lang w:eastAsia="en-IN"/>
              </w:rPr>
              <w:t>-n</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Sorts numerically (example: 10 will sort after 2), ignores blanks and tabs.</w:t>
            </w:r>
          </w:p>
        </w:tc>
      </w:tr>
      <w:tr w:rsidR="009C1E0F" w:rsidRPr="009C1E0F" w:rsidTr="009C1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after="0" w:line="240" w:lineRule="auto"/>
              <w:rPr>
                <w:rFonts w:ascii="Arial" w:eastAsia="Times New Roman" w:hAnsi="Arial" w:cs="Arial"/>
                <w:sz w:val="24"/>
                <w:szCs w:val="24"/>
                <w:lang w:eastAsia="en-IN"/>
              </w:rPr>
            </w:pPr>
            <w:r w:rsidRPr="009C1E0F">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b/>
                <w:bCs/>
                <w:color w:val="000000"/>
                <w:sz w:val="24"/>
                <w:szCs w:val="24"/>
                <w:lang w:eastAsia="en-IN"/>
              </w:rPr>
              <w:t>-r</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Reverses the order of sort.</w:t>
            </w:r>
          </w:p>
        </w:tc>
      </w:tr>
      <w:tr w:rsidR="009C1E0F" w:rsidRPr="009C1E0F" w:rsidTr="009C1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after="0" w:line="240" w:lineRule="auto"/>
              <w:rPr>
                <w:rFonts w:ascii="Arial" w:eastAsia="Times New Roman" w:hAnsi="Arial" w:cs="Arial"/>
                <w:sz w:val="24"/>
                <w:szCs w:val="24"/>
                <w:lang w:eastAsia="en-IN"/>
              </w:rPr>
            </w:pPr>
            <w:r w:rsidRPr="009C1E0F">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b/>
                <w:bCs/>
                <w:color w:val="000000"/>
                <w:sz w:val="24"/>
                <w:szCs w:val="24"/>
                <w:lang w:eastAsia="en-IN"/>
              </w:rPr>
              <w:t>-f</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Sorts upper and lowercase together.</w:t>
            </w:r>
          </w:p>
        </w:tc>
      </w:tr>
      <w:tr w:rsidR="009C1E0F" w:rsidRPr="009C1E0F" w:rsidTr="009C1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after="0" w:line="240" w:lineRule="auto"/>
              <w:rPr>
                <w:rFonts w:ascii="Arial" w:eastAsia="Times New Roman" w:hAnsi="Arial" w:cs="Arial"/>
                <w:sz w:val="24"/>
                <w:szCs w:val="24"/>
                <w:lang w:eastAsia="en-IN"/>
              </w:rPr>
            </w:pPr>
            <w:r w:rsidRPr="009C1E0F">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b/>
                <w:bCs/>
                <w:color w:val="000000"/>
                <w:sz w:val="24"/>
                <w:szCs w:val="24"/>
                <w:lang w:eastAsia="en-IN"/>
              </w:rPr>
              <w:t>+x</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Ignores first </w:t>
            </w:r>
            <w:r w:rsidRPr="009C1E0F">
              <w:rPr>
                <w:rFonts w:ascii="Arial" w:eastAsia="Times New Roman" w:hAnsi="Arial" w:cs="Arial"/>
                <w:b/>
                <w:bCs/>
                <w:color w:val="000000"/>
                <w:sz w:val="24"/>
                <w:szCs w:val="24"/>
                <w:lang w:eastAsia="en-IN"/>
              </w:rPr>
              <w:t>x</w:t>
            </w:r>
            <w:r w:rsidRPr="009C1E0F">
              <w:rPr>
                <w:rFonts w:ascii="Arial" w:eastAsia="Times New Roman" w:hAnsi="Arial" w:cs="Arial"/>
                <w:color w:val="000000"/>
                <w:sz w:val="24"/>
                <w:szCs w:val="24"/>
                <w:lang w:eastAsia="en-IN"/>
              </w:rPr>
              <w:t> fields when sorting.</w:t>
            </w:r>
          </w:p>
        </w:tc>
      </w:tr>
    </w:tbl>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More than two commands may be linked up into a pipe. Taking a previous pipe example using </w:t>
      </w:r>
      <w:r w:rsidRPr="009C1E0F">
        <w:rPr>
          <w:rFonts w:ascii="Arial" w:eastAsia="Times New Roman" w:hAnsi="Arial" w:cs="Arial"/>
          <w:b/>
          <w:bCs/>
          <w:color w:val="000000"/>
          <w:sz w:val="24"/>
          <w:szCs w:val="24"/>
          <w:lang w:eastAsia="en-IN"/>
        </w:rPr>
        <w:t>grep</w:t>
      </w:r>
      <w:r w:rsidRPr="009C1E0F">
        <w:rPr>
          <w:rFonts w:ascii="Arial" w:eastAsia="Times New Roman" w:hAnsi="Arial" w:cs="Arial"/>
          <w:color w:val="000000"/>
          <w:sz w:val="24"/>
          <w:szCs w:val="24"/>
          <w:lang w:eastAsia="en-IN"/>
        </w:rPr>
        <w:t>, we can further sort the files modified in August by the order of size.</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The following pipe consists of the commands </w:t>
      </w:r>
      <w:r w:rsidRPr="009C1E0F">
        <w:rPr>
          <w:rFonts w:ascii="Arial" w:eastAsia="Times New Roman" w:hAnsi="Arial" w:cs="Arial"/>
          <w:b/>
          <w:bCs/>
          <w:color w:val="000000"/>
          <w:sz w:val="24"/>
          <w:szCs w:val="24"/>
          <w:lang w:eastAsia="en-IN"/>
        </w:rPr>
        <w:t>ls</w:t>
      </w:r>
      <w:r w:rsidRPr="009C1E0F">
        <w:rPr>
          <w:rFonts w:ascii="Arial" w:eastAsia="Times New Roman" w:hAnsi="Arial" w:cs="Arial"/>
          <w:color w:val="000000"/>
          <w:sz w:val="24"/>
          <w:szCs w:val="24"/>
          <w:lang w:eastAsia="en-IN"/>
        </w:rPr>
        <w:t>, </w:t>
      </w:r>
      <w:r w:rsidRPr="009C1E0F">
        <w:rPr>
          <w:rFonts w:ascii="Arial" w:eastAsia="Times New Roman" w:hAnsi="Arial" w:cs="Arial"/>
          <w:b/>
          <w:bCs/>
          <w:color w:val="000000"/>
          <w:sz w:val="24"/>
          <w:szCs w:val="24"/>
          <w:lang w:eastAsia="en-IN"/>
        </w:rPr>
        <w:t>grep</w:t>
      </w:r>
      <w:r w:rsidRPr="009C1E0F">
        <w:rPr>
          <w:rFonts w:ascii="Arial" w:eastAsia="Times New Roman" w:hAnsi="Arial" w:cs="Arial"/>
          <w:color w:val="000000"/>
          <w:sz w:val="24"/>
          <w:szCs w:val="24"/>
          <w:lang w:eastAsia="en-IN"/>
        </w:rPr>
        <w:t>, and </w:t>
      </w:r>
      <w:r w:rsidRPr="009C1E0F">
        <w:rPr>
          <w:rFonts w:ascii="Arial" w:eastAsia="Times New Roman" w:hAnsi="Arial" w:cs="Arial"/>
          <w:b/>
          <w:bCs/>
          <w:color w:val="000000"/>
          <w:sz w:val="24"/>
          <w:szCs w:val="24"/>
          <w:lang w:eastAsia="en-IN"/>
        </w:rPr>
        <w:t>sort</w:t>
      </w:r>
      <w:r w:rsidRPr="009C1E0F">
        <w:rPr>
          <w:rFonts w:ascii="Arial" w:eastAsia="Times New Roman" w:hAnsi="Arial" w:cs="Arial"/>
          <w:color w:val="000000"/>
          <w:sz w:val="24"/>
          <w:szCs w:val="24"/>
          <w:lang w:eastAsia="en-IN"/>
        </w:rPr>
        <w:t> −</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$ls -l | grep "Aug" | sort +4n</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  1 carol doc      1605 Aug 23 07:35 macros</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  1 john  doc      2488 Aug 15 10:51 intro</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-rw-rw-rw-  1 john  doc      8515 Aug  6 15:30 ch07</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-rw-rw-rw-  1 john  doc     11008 Aug  6 14:10 ch02</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This pipe sorts all files in your directory modified in August by the order of size, and prints them on the terminal screen. The sort option +4n skips four fields (fields are separated by blanks) then sorts the lines in numeric order.</w:t>
      </w:r>
    </w:p>
    <w:p w:rsidR="009C1E0F" w:rsidRPr="009C1E0F" w:rsidRDefault="009C1E0F" w:rsidP="009C1E0F">
      <w:pPr>
        <w:spacing w:before="100" w:beforeAutospacing="1" w:after="100" w:afterAutospacing="1" w:line="240" w:lineRule="auto"/>
        <w:outlineLvl w:val="1"/>
        <w:rPr>
          <w:rFonts w:ascii="Arial" w:eastAsia="Times New Roman" w:hAnsi="Arial" w:cs="Arial"/>
          <w:sz w:val="35"/>
          <w:szCs w:val="35"/>
          <w:lang w:eastAsia="en-IN"/>
        </w:rPr>
      </w:pPr>
      <w:r w:rsidRPr="009C1E0F">
        <w:rPr>
          <w:rFonts w:ascii="Arial" w:eastAsia="Times New Roman" w:hAnsi="Arial" w:cs="Arial"/>
          <w:sz w:val="35"/>
          <w:szCs w:val="35"/>
          <w:lang w:eastAsia="en-IN"/>
        </w:rPr>
        <w:t>The pg and more Commands</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lastRenderedPageBreak/>
        <w:t>A long output can normally be zipped by you on the screen, but if you run text through more or use the </w:t>
      </w:r>
      <w:r w:rsidRPr="009C1E0F">
        <w:rPr>
          <w:rFonts w:ascii="Arial" w:eastAsia="Times New Roman" w:hAnsi="Arial" w:cs="Arial"/>
          <w:b/>
          <w:bCs/>
          <w:color w:val="000000"/>
          <w:sz w:val="24"/>
          <w:szCs w:val="24"/>
          <w:lang w:eastAsia="en-IN"/>
        </w:rPr>
        <w:t>pg</w:t>
      </w:r>
      <w:r w:rsidRPr="009C1E0F">
        <w:rPr>
          <w:rFonts w:ascii="Arial" w:eastAsia="Times New Roman" w:hAnsi="Arial" w:cs="Arial"/>
          <w:color w:val="000000"/>
          <w:sz w:val="24"/>
          <w:szCs w:val="24"/>
          <w:lang w:eastAsia="en-IN"/>
        </w:rPr>
        <w:t> command as a filter; the display stops once the screen is full of text.</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Let's assume that you have a long directory listing. To make it easier to read the sorted listing, pipe the output through </w:t>
      </w:r>
      <w:r w:rsidRPr="009C1E0F">
        <w:rPr>
          <w:rFonts w:ascii="Arial" w:eastAsia="Times New Roman" w:hAnsi="Arial" w:cs="Arial"/>
          <w:b/>
          <w:bCs/>
          <w:color w:val="000000"/>
          <w:sz w:val="24"/>
          <w:szCs w:val="24"/>
          <w:lang w:eastAsia="en-IN"/>
        </w:rPr>
        <w:t>more</w:t>
      </w:r>
      <w:r w:rsidRPr="009C1E0F">
        <w:rPr>
          <w:rFonts w:ascii="Arial" w:eastAsia="Times New Roman" w:hAnsi="Arial" w:cs="Arial"/>
          <w:color w:val="000000"/>
          <w:sz w:val="24"/>
          <w:szCs w:val="24"/>
          <w:lang w:eastAsia="en-IN"/>
        </w:rPr>
        <w:t> as follows −</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$ls -l | grep "Aug" | sort +4n | more</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  1 carol doc      1605 Aug 23 07:35 macros</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  1 john  doc      2488 Aug 15 10:51 intro</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-rw-rw-rw-  1 john  doc      8515 Aug  6 15:30 ch07</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  1 john  doc     14827 Aug  9 12:40 ch03</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ab/>
        <w:t>.</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ab/>
        <w:t>.</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ab/>
        <w:t>.</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-rw-rw-rw-  1 john  doc     16867 Aug  6 15:56 ch05</w:t>
      </w:r>
    </w:p>
    <w:p w:rsidR="009C1E0F" w:rsidRPr="009C1E0F" w:rsidRDefault="009C1E0F" w:rsidP="009C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C1E0F">
        <w:rPr>
          <w:rFonts w:ascii="Courier New" w:eastAsia="Times New Roman" w:hAnsi="Courier New" w:cs="Courier New"/>
          <w:sz w:val="23"/>
          <w:szCs w:val="23"/>
          <w:lang w:eastAsia="en-IN"/>
        </w:rPr>
        <w:t>--More--(74%)</w:t>
      </w:r>
    </w:p>
    <w:p w:rsidR="009C1E0F" w:rsidRPr="009C1E0F" w:rsidRDefault="009C1E0F" w:rsidP="009C1E0F">
      <w:pPr>
        <w:spacing w:before="120" w:after="144" w:line="240" w:lineRule="auto"/>
        <w:ind w:left="48" w:right="48"/>
        <w:jc w:val="both"/>
        <w:rPr>
          <w:rFonts w:ascii="Arial" w:eastAsia="Times New Roman" w:hAnsi="Arial" w:cs="Arial"/>
          <w:color w:val="000000"/>
          <w:sz w:val="24"/>
          <w:szCs w:val="24"/>
          <w:lang w:eastAsia="en-IN"/>
        </w:rPr>
      </w:pPr>
      <w:r w:rsidRPr="009C1E0F">
        <w:rPr>
          <w:rFonts w:ascii="Arial" w:eastAsia="Times New Roman" w:hAnsi="Arial" w:cs="Arial"/>
          <w:color w:val="000000"/>
          <w:sz w:val="24"/>
          <w:szCs w:val="24"/>
          <w:lang w:eastAsia="en-IN"/>
        </w:rPr>
        <w:t>The screen will fill up once the screen is full of text consisting of lines sorted by the order of the file size. At the bottom of the screen is the </w:t>
      </w:r>
      <w:r w:rsidRPr="009C1E0F">
        <w:rPr>
          <w:rFonts w:ascii="Arial" w:eastAsia="Times New Roman" w:hAnsi="Arial" w:cs="Arial"/>
          <w:b/>
          <w:bCs/>
          <w:color w:val="000000"/>
          <w:sz w:val="24"/>
          <w:szCs w:val="24"/>
          <w:lang w:eastAsia="en-IN"/>
        </w:rPr>
        <w:t>more</w:t>
      </w:r>
      <w:r w:rsidRPr="009C1E0F">
        <w:rPr>
          <w:rFonts w:ascii="Arial" w:eastAsia="Times New Roman" w:hAnsi="Arial" w:cs="Arial"/>
          <w:color w:val="000000"/>
          <w:sz w:val="24"/>
          <w:szCs w:val="24"/>
          <w:lang w:eastAsia="en-IN"/>
        </w:rPr>
        <w:t> prompt, where you can type a command to move through the sorted text.</w:t>
      </w:r>
    </w:p>
    <w:p w:rsidR="003C4FF0" w:rsidRDefault="003C4FF0"/>
    <w:sectPr w:rsidR="003C4FF0" w:rsidSect="002523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DBC"/>
    <w:multiLevelType w:val="multilevel"/>
    <w:tmpl w:val="4E84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1711A"/>
    <w:multiLevelType w:val="multilevel"/>
    <w:tmpl w:val="8CF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B46EC"/>
    <w:multiLevelType w:val="multilevel"/>
    <w:tmpl w:val="23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91508"/>
    <w:multiLevelType w:val="multilevel"/>
    <w:tmpl w:val="3618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62AA6"/>
    <w:multiLevelType w:val="multilevel"/>
    <w:tmpl w:val="A284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D3598"/>
    <w:multiLevelType w:val="multilevel"/>
    <w:tmpl w:val="B0C2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CC4EEC"/>
    <w:multiLevelType w:val="multilevel"/>
    <w:tmpl w:val="DD3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541B9"/>
    <w:multiLevelType w:val="multilevel"/>
    <w:tmpl w:val="346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4723EE"/>
    <w:multiLevelType w:val="multilevel"/>
    <w:tmpl w:val="116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615F5A"/>
    <w:multiLevelType w:val="multilevel"/>
    <w:tmpl w:val="8FBE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F5260"/>
    <w:multiLevelType w:val="multilevel"/>
    <w:tmpl w:val="DCEA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076CA4"/>
    <w:multiLevelType w:val="multilevel"/>
    <w:tmpl w:val="60A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63D01"/>
    <w:multiLevelType w:val="multilevel"/>
    <w:tmpl w:val="3F9E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747172"/>
    <w:multiLevelType w:val="multilevel"/>
    <w:tmpl w:val="C902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B46A9"/>
    <w:multiLevelType w:val="multilevel"/>
    <w:tmpl w:val="235E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AD4E66"/>
    <w:multiLevelType w:val="multilevel"/>
    <w:tmpl w:val="CD4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D74F1"/>
    <w:multiLevelType w:val="multilevel"/>
    <w:tmpl w:val="429C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DF7AB4"/>
    <w:multiLevelType w:val="multilevel"/>
    <w:tmpl w:val="5EA6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7E47AC"/>
    <w:multiLevelType w:val="multilevel"/>
    <w:tmpl w:val="9D1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754357"/>
    <w:multiLevelType w:val="multilevel"/>
    <w:tmpl w:val="5056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8F2456"/>
    <w:multiLevelType w:val="multilevel"/>
    <w:tmpl w:val="559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301B64"/>
    <w:multiLevelType w:val="multilevel"/>
    <w:tmpl w:val="0594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501CDC"/>
    <w:multiLevelType w:val="multilevel"/>
    <w:tmpl w:val="912A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CB146F"/>
    <w:multiLevelType w:val="multilevel"/>
    <w:tmpl w:val="378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73091A"/>
    <w:multiLevelType w:val="multilevel"/>
    <w:tmpl w:val="C39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41726E"/>
    <w:multiLevelType w:val="multilevel"/>
    <w:tmpl w:val="6956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7D4946"/>
    <w:multiLevelType w:val="multilevel"/>
    <w:tmpl w:val="81A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26"/>
  </w:num>
  <w:num w:numId="4">
    <w:abstractNumId w:val="15"/>
  </w:num>
  <w:num w:numId="5">
    <w:abstractNumId w:val="16"/>
  </w:num>
  <w:num w:numId="6">
    <w:abstractNumId w:val="12"/>
  </w:num>
  <w:num w:numId="7">
    <w:abstractNumId w:val="9"/>
  </w:num>
  <w:num w:numId="8">
    <w:abstractNumId w:val="0"/>
  </w:num>
  <w:num w:numId="9">
    <w:abstractNumId w:val="22"/>
  </w:num>
  <w:num w:numId="10">
    <w:abstractNumId w:val="24"/>
  </w:num>
  <w:num w:numId="11">
    <w:abstractNumId w:val="6"/>
  </w:num>
  <w:num w:numId="12">
    <w:abstractNumId w:val="8"/>
  </w:num>
  <w:num w:numId="13">
    <w:abstractNumId w:val="3"/>
  </w:num>
  <w:num w:numId="14">
    <w:abstractNumId w:val="2"/>
  </w:num>
  <w:num w:numId="15">
    <w:abstractNumId w:val="14"/>
  </w:num>
  <w:num w:numId="16">
    <w:abstractNumId w:val="5"/>
  </w:num>
  <w:num w:numId="17">
    <w:abstractNumId w:val="10"/>
  </w:num>
  <w:num w:numId="18">
    <w:abstractNumId w:val="7"/>
  </w:num>
  <w:num w:numId="19">
    <w:abstractNumId w:val="25"/>
  </w:num>
  <w:num w:numId="20">
    <w:abstractNumId w:val="13"/>
  </w:num>
  <w:num w:numId="21">
    <w:abstractNumId w:val="4"/>
  </w:num>
  <w:num w:numId="22">
    <w:abstractNumId w:val="19"/>
  </w:num>
  <w:num w:numId="23">
    <w:abstractNumId w:val="17"/>
  </w:num>
  <w:num w:numId="24">
    <w:abstractNumId w:val="23"/>
  </w:num>
  <w:num w:numId="25">
    <w:abstractNumId w:val="11"/>
  </w:num>
  <w:num w:numId="26">
    <w:abstractNumId w:val="21"/>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57E7"/>
    <w:rsid w:val="000A1D60"/>
    <w:rsid w:val="000D1A07"/>
    <w:rsid w:val="00204D37"/>
    <w:rsid w:val="00210E76"/>
    <w:rsid w:val="00231DD8"/>
    <w:rsid w:val="0025234C"/>
    <w:rsid w:val="002957E7"/>
    <w:rsid w:val="003C4FF0"/>
    <w:rsid w:val="005030C8"/>
    <w:rsid w:val="0067016C"/>
    <w:rsid w:val="00915E7E"/>
    <w:rsid w:val="009C1E0F"/>
    <w:rsid w:val="009E1A67"/>
    <w:rsid w:val="00A001A1"/>
    <w:rsid w:val="00A13218"/>
    <w:rsid w:val="00AD7C80"/>
    <w:rsid w:val="00BB09C4"/>
    <w:rsid w:val="00D15DDE"/>
    <w:rsid w:val="00FF0B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34C"/>
  </w:style>
  <w:style w:type="paragraph" w:styleId="Heading1">
    <w:name w:val="heading 1"/>
    <w:basedOn w:val="Normal"/>
    <w:next w:val="Normal"/>
    <w:link w:val="Heading1Char"/>
    <w:uiPriority w:val="9"/>
    <w:qFormat/>
    <w:rsid w:val="00204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57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57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04D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7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57E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957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57E7"/>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95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E7"/>
    <w:rPr>
      <w:rFonts w:ascii="Tahoma" w:hAnsi="Tahoma" w:cs="Tahoma"/>
      <w:sz w:val="16"/>
      <w:szCs w:val="16"/>
    </w:rPr>
  </w:style>
  <w:style w:type="character" w:customStyle="1" w:styleId="Heading1Char">
    <w:name w:val="Heading 1 Char"/>
    <w:basedOn w:val="DefaultParagraphFont"/>
    <w:link w:val="Heading1"/>
    <w:uiPriority w:val="9"/>
    <w:rsid w:val="00204D3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04D37"/>
    <w:rPr>
      <w:rFonts w:asciiTheme="majorHAnsi" w:eastAsiaTheme="majorEastAsia" w:hAnsiTheme="majorHAnsi" w:cstheme="majorBidi"/>
      <w:b/>
      <w:bCs/>
      <w:i/>
      <w:iCs/>
      <w:color w:val="4F81BD" w:themeColor="accent1"/>
    </w:rPr>
  </w:style>
  <w:style w:type="paragraph" w:customStyle="1" w:styleId="center">
    <w:name w:val="center"/>
    <w:basedOn w:val="Normal"/>
    <w:rsid w:val="00204D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04D3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7367204">
      <w:bodyDiv w:val="1"/>
      <w:marLeft w:val="0"/>
      <w:marRight w:val="0"/>
      <w:marTop w:val="0"/>
      <w:marBottom w:val="0"/>
      <w:divBdr>
        <w:top w:val="none" w:sz="0" w:space="0" w:color="auto"/>
        <w:left w:val="none" w:sz="0" w:space="0" w:color="auto"/>
        <w:bottom w:val="none" w:sz="0" w:space="0" w:color="auto"/>
        <w:right w:val="none" w:sz="0" w:space="0" w:color="auto"/>
      </w:divBdr>
    </w:div>
    <w:div w:id="803157264">
      <w:bodyDiv w:val="1"/>
      <w:marLeft w:val="0"/>
      <w:marRight w:val="0"/>
      <w:marTop w:val="0"/>
      <w:marBottom w:val="0"/>
      <w:divBdr>
        <w:top w:val="none" w:sz="0" w:space="0" w:color="auto"/>
        <w:left w:val="none" w:sz="0" w:space="0" w:color="auto"/>
        <w:bottom w:val="none" w:sz="0" w:space="0" w:color="auto"/>
        <w:right w:val="none" w:sz="0" w:space="0" w:color="auto"/>
      </w:divBdr>
    </w:div>
    <w:div w:id="874318212">
      <w:bodyDiv w:val="1"/>
      <w:marLeft w:val="0"/>
      <w:marRight w:val="0"/>
      <w:marTop w:val="0"/>
      <w:marBottom w:val="0"/>
      <w:divBdr>
        <w:top w:val="none" w:sz="0" w:space="0" w:color="auto"/>
        <w:left w:val="none" w:sz="0" w:space="0" w:color="auto"/>
        <w:bottom w:val="none" w:sz="0" w:space="0" w:color="auto"/>
        <w:right w:val="none" w:sz="0" w:space="0" w:color="auto"/>
      </w:divBdr>
    </w:div>
    <w:div w:id="1337998169">
      <w:bodyDiv w:val="1"/>
      <w:marLeft w:val="0"/>
      <w:marRight w:val="0"/>
      <w:marTop w:val="0"/>
      <w:marBottom w:val="0"/>
      <w:divBdr>
        <w:top w:val="none" w:sz="0" w:space="0" w:color="auto"/>
        <w:left w:val="none" w:sz="0" w:space="0" w:color="auto"/>
        <w:bottom w:val="none" w:sz="0" w:space="0" w:color="auto"/>
        <w:right w:val="none" w:sz="0" w:space="0" w:color="auto"/>
      </w:divBdr>
    </w:div>
    <w:div w:id="1674911572">
      <w:bodyDiv w:val="1"/>
      <w:marLeft w:val="0"/>
      <w:marRight w:val="0"/>
      <w:marTop w:val="0"/>
      <w:marBottom w:val="0"/>
      <w:divBdr>
        <w:top w:val="none" w:sz="0" w:space="0" w:color="auto"/>
        <w:left w:val="none" w:sz="0" w:space="0" w:color="auto"/>
        <w:bottom w:val="none" w:sz="0" w:space="0" w:color="auto"/>
        <w:right w:val="none" w:sz="0" w:space="0" w:color="auto"/>
      </w:divBdr>
    </w:div>
    <w:div w:id="1857111987">
      <w:bodyDiv w:val="1"/>
      <w:marLeft w:val="0"/>
      <w:marRight w:val="0"/>
      <w:marTop w:val="0"/>
      <w:marBottom w:val="0"/>
      <w:divBdr>
        <w:top w:val="none" w:sz="0" w:space="0" w:color="auto"/>
        <w:left w:val="none" w:sz="0" w:space="0" w:color="auto"/>
        <w:bottom w:val="none" w:sz="0" w:space="0" w:color="auto"/>
        <w:right w:val="none" w:sz="0" w:space="0" w:color="auto"/>
      </w:divBdr>
    </w:div>
    <w:div w:id="19824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32</Pages>
  <Words>6965</Words>
  <Characters>39701</Characters>
  <Application>Microsoft Office Word</Application>
  <DocSecurity>0</DocSecurity>
  <Lines>330</Lines>
  <Paragraphs>93</Paragraphs>
  <ScaleCrop>false</ScaleCrop>
  <Company/>
  <LinksUpToDate>false</LinksUpToDate>
  <CharactersWithSpaces>46573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15</cp:revision>
  <dcterms:created xsi:type="dcterms:W3CDTF">2020-10-17T19:01:00Z</dcterms:created>
  <dcterms:modified xsi:type="dcterms:W3CDTF">2020-10-19T04:55:00Z</dcterms:modified>
</cp:coreProperties>
</file>